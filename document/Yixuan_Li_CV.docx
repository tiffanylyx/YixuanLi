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8A196" w14:textId="23007484" w:rsidR="008E51AB" w:rsidRPr="00E57E84" w:rsidRDefault="00FA4C54">
      <w:pPr>
        <w:pStyle w:val="Header"/>
        <w:tabs>
          <w:tab w:val="left" w:pos="9270"/>
        </w:tabs>
        <w:ind w:right="270"/>
        <w:jc w:val="center"/>
        <w:rPr>
          <w:b/>
          <w:bCs/>
          <w:sz w:val="36"/>
          <w:szCs w:val="72"/>
          <w:lang w:eastAsia="zh-CN"/>
        </w:rPr>
      </w:pPr>
      <w:ins w:id="0" w:author="Yixuan Li" w:date="2022-12-01T15:29:00Z">
        <w:r>
          <w:rPr>
            <w:b/>
            <w:bCs/>
            <w:sz w:val="36"/>
            <w:szCs w:val="72"/>
            <w:lang w:eastAsia="zh-CN"/>
          </w:rPr>
          <w:t xml:space="preserve"> </w:t>
        </w:r>
      </w:ins>
      <w:r w:rsidR="00404482" w:rsidRPr="00E57E84">
        <w:rPr>
          <w:b/>
          <w:bCs/>
          <w:sz w:val="36"/>
          <w:szCs w:val="72"/>
          <w:lang w:eastAsia="zh-CN"/>
        </w:rPr>
        <w:t>Yixuan L</w:t>
      </w:r>
      <w:ins w:id="1" w:author="Yixuan Li" w:date="2022-12-11T15:48:00Z">
        <w:r w:rsidR="0039596A">
          <w:rPr>
            <w:b/>
            <w:bCs/>
            <w:sz w:val="36"/>
            <w:szCs w:val="72"/>
            <w:lang w:eastAsia="zh-CN"/>
          </w:rPr>
          <w:t>i</w:t>
        </w:r>
      </w:ins>
      <w:del w:id="2" w:author="Yixuan Li" w:date="2022-12-11T15:48:00Z">
        <w:r w:rsidR="00404482" w:rsidRPr="00E57E84" w:rsidDel="0039596A">
          <w:rPr>
            <w:rFonts w:hint="eastAsia"/>
            <w:b/>
            <w:bCs/>
            <w:sz w:val="36"/>
            <w:szCs w:val="72"/>
            <w:lang w:eastAsia="zh-CN"/>
          </w:rPr>
          <w:delText>I</w:delText>
        </w:r>
      </w:del>
    </w:p>
    <w:p w14:paraId="38765FA1" w14:textId="0638A39F" w:rsidR="00F35D03" w:rsidRDefault="00AF4B28" w:rsidP="00F35D03">
      <w:pPr>
        <w:pStyle w:val="Header"/>
        <w:tabs>
          <w:tab w:val="left" w:pos="9270"/>
        </w:tabs>
        <w:ind w:right="270"/>
        <w:jc w:val="center"/>
        <w:rPr>
          <w:bCs/>
          <w:sz w:val="24"/>
          <w:szCs w:val="24"/>
          <w:lang w:eastAsia="zh-CN"/>
        </w:rPr>
      </w:pPr>
      <w:r w:rsidRPr="00AF4B28">
        <w:rPr>
          <w:bCs/>
          <w:sz w:val="24"/>
          <w:szCs w:val="24"/>
          <w:lang w:eastAsia="zh-CN"/>
        </w:rPr>
        <w:t xml:space="preserve">85 </w:t>
      </w:r>
      <w:r>
        <w:rPr>
          <w:bCs/>
          <w:sz w:val="24"/>
          <w:szCs w:val="24"/>
          <w:lang w:eastAsia="zh-CN"/>
        </w:rPr>
        <w:t>5th</w:t>
      </w:r>
      <w:r w:rsidRPr="00AF4B28">
        <w:rPr>
          <w:bCs/>
          <w:sz w:val="24"/>
          <w:szCs w:val="24"/>
          <w:lang w:eastAsia="zh-CN"/>
        </w:rPr>
        <w:t xml:space="preserve"> St. NW, Atlanta, GA 30332</w:t>
      </w:r>
      <w:r>
        <w:rPr>
          <w:bCs/>
          <w:sz w:val="24"/>
          <w:szCs w:val="24"/>
          <w:lang w:eastAsia="zh-CN"/>
        </w:rPr>
        <w:t>,</w:t>
      </w:r>
      <w:r w:rsidRPr="00AF4B28">
        <w:rPr>
          <w:bCs/>
          <w:sz w:val="24"/>
          <w:szCs w:val="24"/>
          <w:lang w:eastAsia="zh-CN"/>
        </w:rPr>
        <w:t xml:space="preserve"> USA</w:t>
      </w:r>
      <w:r w:rsidR="00F35D03">
        <w:rPr>
          <w:bCs/>
          <w:sz w:val="24"/>
          <w:szCs w:val="24"/>
          <w:lang w:eastAsia="zh-CN"/>
        </w:rPr>
        <w:t xml:space="preserve">| </w:t>
      </w:r>
      <w:r w:rsidR="00DF3F03">
        <w:rPr>
          <w:bCs/>
          <w:sz w:val="24"/>
          <w:szCs w:val="24"/>
          <w:lang w:eastAsia="zh-CN"/>
        </w:rPr>
        <w:t>+1</w:t>
      </w:r>
      <w:r w:rsidR="00404482" w:rsidRPr="00E57E84">
        <w:rPr>
          <w:bCs/>
          <w:sz w:val="24"/>
          <w:szCs w:val="24"/>
          <w:lang w:eastAsia="zh-CN"/>
        </w:rPr>
        <w:t xml:space="preserve"> </w:t>
      </w:r>
      <w:r w:rsidR="00DF3F03">
        <w:rPr>
          <w:bCs/>
          <w:sz w:val="24"/>
          <w:szCs w:val="24"/>
          <w:lang w:eastAsia="zh-CN"/>
        </w:rPr>
        <w:t>(805)618</w:t>
      </w:r>
      <w:r w:rsidR="00404482" w:rsidRPr="00E57E84">
        <w:rPr>
          <w:bCs/>
          <w:sz w:val="24"/>
          <w:szCs w:val="24"/>
          <w:lang w:eastAsia="zh-CN"/>
        </w:rPr>
        <w:t>-</w:t>
      </w:r>
      <w:r w:rsidR="00DF3F03">
        <w:rPr>
          <w:bCs/>
          <w:sz w:val="24"/>
          <w:szCs w:val="24"/>
          <w:lang w:eastAsia="zh-CN"/>
        </w:rPr>
        <w:t>4294</w:t>
      </w:r>
    </w:p>
    <w:p w14:paraId="76154296" w14:textId="1B6A1D50" w:rsidR="008E51AB" w:rsidRPr="00F35D03" w:rsidDel="009B0601" w:rsidRDefault="00AF4B28" w:rsidP="00F35D03">
      <w:pPr>
        <w:pStyle w:val="Header"/>
        <w:tabs>
          <w:tab w:val="left" w:pos="9270"/>
        </w:tabs>
        <w:ind w:right="270"/>
        <w:jc w:val="center"/>
        <w:rPr>
          <w:del w:id="3" w:author="Yixuan Li" w:date="2022-12-11T15:47:00Z"/>
          <w:rStyle w:val="Hyperlink"/>
          <w:bCs/>
          <w:color w:val="auto"/>
          <w:sz w:val="24"/>
          <w:szCs w:val="24"/>
          <w:u w:val="none"/>
          <w:lang w:eastAsia="zh-CN"/>
        </w:rPr>
      </w:pPr>
      <w:hyperlink r:id="rId7" w:history="1">
        <w:r w:rsidRPr="00AF4B28">
          <w:rPr>
            <w:rStyle w:val="Hyperlink"/>
            <w:bCs/>
            <w:sz w:val="24"/>
            <w:szCs w:val="24"/>
            <w:lang w:eastAsia="zh-CN"/>
          </w:rPr>
          <w:t>yixuanli@gatech.edu</w:t>
        </w:r>
      </w:hyperlink>
      <w:r w:rsidR="00DF3F03" w:rsidRPr="00E57E84">
        <w:rPr>
          <w:rFonts w:hint="eastAsia"/>
          <w:bCs/>
          <w:sz w:val="24"/>
          <w:szCs w:val="24"/>
          <w:lang w:eastAsia="zh-CN"/>
        </w:rPr>
        <w:t xml:space="preserve"> |</w:t>
      </w:r>
      <w:r w:rsidR="00DF3F03">
        <w:rPr>
          <w:bCs/>
          <w:sz w:val="24"/>
          <w:szCs w:val="24"/>
          <w:lang w:eastAsia="zh-CN"/>
        </w:rPr>
        <w:t xml:space="preserve"> </w:t>
      </w:r>
      <w:hyperlink r:id="rId8" w:history="1">
        <w:r w:rsidRPr="00EA176B">
          <w:rPr>
            <w:rStyle w:val="Hyperlink"/>
            <w:bCs/>
            <w:sz w:val="24"/>
            <w:szCs w:val="24"/>
            <w:lang w:eastAsia="zh-CN"/>
          </w:rPr>
          <w:t>https://tiffanylyx.github.io/YixuanLi</w:t>
        </w:r>
      </w:hyperlink>
    </w:p>
    <w:p w14:paraId="28A87E83" w14:textId="77777777" w:rsidR="008E51AB" w:rsidRPr="00E57E84" w:rsidRDefault="008E51AB">
      <w:pPr>
        <w:pStyle w:val="Header"/>
        <w:tabs>
          <w:tab w:val="left" w:pos="9270"/>
        </w:tabs>
        <w:ind w:right="270"/>
        <w:jc w:val="center"/>
        <w:rPr>
          <w:bCs/>
          <w:sz w:val="24"/>
          <w:szCs w:val="24"/>
          <w:lang w:eastAsia="zh-CN"/>
        </w:rPr>
        <w:pPrChange w:id="4" w:author="Yixuan Li" w:date="2022-12-11T15:47:00Z">
          <w:pPr>
            <w:pStyle w:val="Header"/>
            <w:tabs>
              <w:tab w:val="left" w:pos="9270"/>
            </w:tabs>
            <w:jc w:val="center"/>
          </w:pPr>
        </w:pPrChange>
      </w:pPr>
    </w:p>
    <w:p w14:paraId="07B758C7" w14:textId="77777777" w:rsidR="0065501E" w:rsidRDefault="00404482">
      <w:pPr>
        <w:tabs>
          <w:tab w:val="right" w:pos="10080"/>
        </w:tabs>
        <w:spacing w:before="120"/>
        <w:rPr>
          <w:b/>
          <w:lang w:eastAsia="zh-CN"/>
        </w:rPr>
        <w:pPrChange w:id="5" w:author="Yixuan Li" w:date="2022-12-11T15:47:00Z">
          <w:pPr>
            <w:tabs>
              <w:tab w:val="right" w:pos="10080"/>
            </w:tabs>
          </w:pPr>
        </w:pPrChange>
      </w:pPr>
      <w:r w:rsidRPr="00E57E84">
        <w:rPr>
          <w:rFonts w:hint="eastAsia"/>
          <w:b/>
          <w:u w:val="single"/>
          <w:lang w:eastAsia="zh-CN"/>
        </w:rPr>
        <w:t xml:space="preserve">EDUCATION                                                                                                                                    </w:t>
      </w:r>
      <w:r w:rsidRPr="00E57E84">
        <w:rPr>
          <w:rFonts w:hint="eastAsia"/>
          <w:b/>
          <w:lang w:eastAsia="zh-CN"/>
        </w:rPr>
        <w:t xml:space="preserve">                                                                                                                                   </w:t>
      </w:r>
      <w:ins w:id="6" w:author="Delicate" w:date="2020-10-21T14:29:00Z">
        <w:r w:rsidRPr="00E57E84">
          <w:rPr>
            <w:rFonts w:hint="eastAsia"/>
            <w:b/>
            <w:lang w:eastAsia="zh-CN"/>
          </w:rPr>
          <w:t xml:space="preserve">    </w:t>
        </w:r>
      </w:ins>
    </w:p>
    <w:p w14:paraId="0A1D7DE5" w14:textId="6C359990" w:rsidR="00B82640" w:rsidRPr="00E57E84" w:rsidRDefault="00B82640" w:rsidP="00B82640">
      <w:pPr>
        <w:tabs>
          <w:tab w:val="right" w:pos="10080"/>
        </w:tabs>
        <w:rPr>
          <w:b/>
          <w:lang w:eastAsia="zh-CN"/>
        </w:rPr>
      </w:pPr>
      <w:r>
        <w:rPr>
          <w:b/>
          <w:bCs/>
          <w:lang w:eastAsia="zh-CN"/>
        </w:rPr>
        <w:t>Georgia Institute of Technology</w:t>
      </w:r>
      <w:r w:rsidRPr="00B82314">
        <w:rPr>
          <w:b/>
          <w:bCs/>
          <w:lang w:eastAsia="zh-CN"/>
        </w:rPr>
        <w:t>, United States</w:t>
      </w:r>
      <w:r>
        <w:rPr>
          <w:lang w:eastAsia="zh-CN"/>
        </w:rPr>
        <w:tab/>
      </w:r>
      <w:r w:rsidRPr="00E57E84">
        <w:t>Sep</w:t>
      </w:r>
      <w:r w:rsidRPr="00E57E84">
        <w:rPr>
          <w:rFonts w:hint="eastAsia"/>
          <w:lang w:eastAsia="zh-CN"/>
        </w:rPr>
        <w:t>t.</w:t>
      </w:r>
      <w:r w:rsidRPr="00E57E84">
        <w:rPr>
          <w:lang w:eastAsia="zh-CN"/>
        </w:rPr>
        <w:t xml:space="preserve"> </w:t>
      </w:r>
      <w:r w:rsidRPr="00E57E84">
        <w:t>20</w:t>
      </w:r>
      <w:r>
        <w:t>23</w:t>
      </w:r>
      <w:r w:rsidRPr="00E57E84">
        <w:t>-</w:t>
      </w:r>
      <w:r>
        <w:t xml:space="preserve"> Now</w:t>
      </w:r>
    </w:p>
    <w:p w14:paraId="28737829" w14:textId="2A23EA65" w:rsidR="00B82640" w:rsidRPr="00E57E84" w:rsidRDefault="00B82640" w:rsidP="00B82640">
      <w:pPr>
        <w:pStyle w:val="ListParagraph"/>
        <w:numPr>
          <w:ilvl w:val="0"/>
          <w:numId w:val="1"/>
        </w:numPr>
        <w:tabs>
          <w:tab w:val="left" w:pos="180"/>
        </w:tabs>
        <w:spacing w:line="300" w:lineRule="exact"/>
        <w:jc w:val="both"/>
        <w:rPr>
          <w:lang w:eastAsia="zh-CN"/>
        </w:rPr>
      </w:pPr>
      <w:r>
        <w:t>Ph.D. in Human-Centered Computing at College of Computing</w:t>
      </w:r>
    </w:p>
    <w:p w14:paraId="70D578AF" w14:textId="77777777" w:rsidR="00B82640" w:rsidRDefault="00B82640" w:rsidP="00B82640">
      <w:pPr>
        <w:pStyle w:val="ListParagraph"/>
        <w:numPr>
          <w:ilvl w:val="0"/>
          <w:numId w:val="2"/>
        </w:numPr>
        <w:tabs>
          <w:tab w:val="left" w:pos="180"/>
        </w:tabs>
        <w:spacing w:line="300" w:lineRule="exact"/>
        <w:ind w:left="180" w:hanging="180"/>
        <w:jc w:val="both"/>
      </w:pPr>
      <w:r>
        <w:t>Cumulative GPA: 4.0/4.0</w:t>
      </w:r>
    </w:p>
    <w:p w14:paraId="4883CFD4" w14:textId="14942B9A" w:rsidR="00B82640" w:rsidRDefault="00B82640" w:rsidP="00B82640">
      <w:pPr>
        <w:pStyle w:val="ListParagraph"/>
        <w:numPr>
          <w:ilvl w:val="0"/>
          <w:numId w:val="2"/>
        </w:numPr>
        <w:tabs>
          <w:tab w:val="left" w:pos="180"/>
        </w:tabs>
        <w:spacing w:line="300" w:lineRule="exact"/>
        <w:ind w:left="180" w:hanging="180"/>
        <w:jc w:val="both"/>
      </w:pPr>
      <w:r>
        <w:t xml:space="preserve">Research Topics: </w:t>
      </w:r>
      <w:r>
        <w:rPr>
          <w:lang w:eastAsia="zh-CN"/>
        </w:rPr>
        <w:t>Data Literacy, Informal Learning, Learning Science and Technology</w:t>
      </w:r>
      <w:r w:rsidR="00AF4B28">
        <w:rPr>
          <w:lang w:eastAsia="zh-CN"/>
        </w:rPr>
        <w:t>, Personal Fabrication, Generative AI for education.</w:t>
      </w:r>
    </w:p>
    <w:p w14:paraId="6E42197F" w14:textId="25C99E24" w:rsidR="0065501E" w:rsidRPr="00E57E84" w:rsidRDefault="004072FF" w:rsidP="0065501E">
      <w:pPr>
        <w:tabs>
          <w:tab w:val="right" w:pos="10080"/>
        </w:tabs>
        <w:rPr>
          <w:b/>
          <w:lang w:eastAsia="zh-CN"/>
        </w:rPr>
      </w:pPr>
      <w:r w:rsidRPr="00B82314">
        <w:rPr>
          <w:b/>
          <w:bCs/>
          <w:lang w:eastAsia="zh-CN"/>
        </w:rPr>
        <w:t>University of California, Santa Barbara, U</w:t>
      </w:r>
      <w:r w:rsidR="00B82314" w:rsidRPr="00B82314">
        <w:rPr>
          <w:b/>
          <w:bCs/>
          <w:lang w:eastAsia="zh-CN"/>
        </w:rPr>
        <w:t>nited States</w:t>
      </w:r>
      <w:r w:rsidR="0062073E">
        <w:rPr>
          <w:lang w:eastAsia="zh-CN"/>
        </w:rPr>
        <w:tab/>
      </w:r>
      <w:r w:rsidR="0065501E" w:rsidRPr="00E57E84">
        <w:t>Sep</w:t>
      </w:r>
      <w:r w:rsidR="0065501E" w:rsidRPr="00E57E84">
        <w:rPr>
          <w:rFonts w:hint="eastAsia"/>
          <w:lang w:eastAsia="zh-CN"/>
        </w:rPr>
        <w:t>t.</w:t>
      </w:r>
      <w:r w:rsidR="0065501E" w:rsidRPr="00E57E84">
        <w:rPr>
          <w:lang w:eastAsia="zh-CN"/>
        </w:rPr>
        <w:t xml:space="preserve"> </w:t>
      </w:r>
      <w:r w:rsidR="0062073E" w:rsidRPr="00E57E84">
        <w:t>20</w:t>
      </w:r>
      <w:r w:rsidR="0062073E">
        <w:t>21</w:t>
      </w:r>
      <w:r w:rsidR="0065501E" w:rsidRPr="00E57E84">
        <w:t>-</w:t>
      </w:r>
      <w:r w:rsidR="0062073E">
        <w:t xml:space="preserve"> </w:t>
      </w:r>
      <w:r w:rsidR="00B82640">
        <w:t>Jun. 2023</w:t>
      </w:r>
    </w:p>
    <w:p w14:paraId="78D915FE" w14:textId="2B86AD81" w:rsidR="0065501E" w:rsidRPr="00E57E84" w:rsidRDefault="004072FF" w:rsidP="0065501E">
      <w:pPr>
        <w:pStyle w:val="ListParagraph"/>
        <w:numPr>
          <w:ilvl w:val="0"/>
          <w:numId w:val="1"/>
        </w:numPr>
        <w:tabs>
          <w:tab w:val="left" w:pos="180"/>
        </w:tabs>
        <w:spacing w:line="300" w:lineRule="exact"/>
        <w:jc w:val="both"/>
        <w:rPr>
          <w:lang w:eastAsia="zh-CN"/>
        </w:rPr>
      </w:pPr>
      <w:r>
        <w:t>Master</w:t>
      </w:r>
      <w:r w:rsidR="0065501E" w:rsidRPr="00E57E84">
        <w:t xml:space="preserve"> of Science </w:t>
      </w:r>
      <w:r w:rsidR="00B82314">
        <w:t xml:space="preserve">in </w:t>
      </w:r>
      <w:r>
        <w:t>Media Arts and Technolog</w:t>
      </w:r>
      <w:r w:rsidR="00174A16">
        <w:t>y</w:t>
      </w:r>
      <w:r w:rsidR="0065501E" w:rsidRPr="00E57E84">
        <w:t xml:space="preserve">          </w:t>
      </w:r>
      <w:r w:rsidR="0065501E" w:rsidRPr="00E57E84">
        <w:rPr>
          <w:lang w:eastAsia="zh-CN"/>
        </w:rPr>
        <w:t xml:space="preserve">                                                                                                             </w:t>
      </w:r>
    </w:p>
    <w:p w14:paraId="3B2DB107" w14:textId="5D47D227" w:rsidR="0065501E" w:rsidRDefault="004072FF" w:rsidP="0065501E">
      <w:pPr>
        <w:pStyle w:val="ListParagraph"/>
        <w:numPr>
          <w:ilvl w:val="0"/>
          <w:numId w:val="2"/>
        </w:numPr>
        <w:tabs>
          <w:tab w:val="left" w:pos="180"/>
        </w:tabs>
        <w:spacing w:line="300" w:lineRule="exact"/>
        <w:ind w:left="180" w:hanging="180"/>
        <w:jc w:val="both"/>
      </w:pPr>
      <w:r>
        <w:t>Cumulative GPA: 4.0/4.0</w:t>
      </w:r>
    </w:p>
    <w:p w14:paraId="0AC38BA9" w14:textId="3737A980" w:rsidR="0065501E" w:rsidRPr="00926B13" w:rsidRDefault="004072FF" w:rsidP="00926B13">
      <w:pPr>
        <w:pStyle w:val="ListParagraph"/>
        <w:numPr>
          <w:ilvl w:val="0"/>
          <w:numId w:val="2"/>
        </w:numPr>
        <w:tabs>
          <w:tab w:val="left" w:pos="180"/>
        </w:tabs>
        <w:spacing w:line="300" w:lineRule="exact"/>
        <w:ind w:left="180" w:hanging="180"/>
        <w:jc w:val="both"/>
        <w:rPr>
          <w:rPrChange w:id="7" w:author="Yixuan Li" w:date="2022-12-11T12:59:00Z">
            <w:rPr>
              <w:lang w:eastAsia="zh-CN"/>
            </w:rPr>
          </w:rPrChange>
        </w:rPr>
        <w:pPrChange w:id="8" w:author="Yixuan Li" w:date="2022-12-11T12:59:00Z">
          <w:pPr>
            <w:tabs>
              <w:tab w:val="right" w:pos="10080"/>
            </w:tabs>
          </w:pPr>
        </w:pPrChange>
      </w:pPr>
      <w:r>
        <w:t>Research Topics: Data Visualization, Technolog</w:t>
      </w:r>
      <w:r w:rsidR="00174A16">
        <w:t>y</w:t>
      </w:r>
      <w:r>
        <w:t xml:space="preserve"> for </w:t>
      </w:r>
      <w:del w:id="9" w:author="Yixuan Li" w:date="2023-03-20T11:08:00Z">
        <w:r w:rsidDel="004A0F1C">
          <w:delText>Public</w:delText>
        </w:r>
      </w:del>
      <w:ins w:id="10" w:author="Yixuan Li" w:date="2023-03-20T11:08:00Z">
        <w:r w:rsidR="004A0F1C">
          <w:t>Museum</w:t>
        </w:r>
      </w:ins>
      <w:r>
        <w:t>, HCI, Computational Aesthetics</w:t>
      </w:r>
    </w:p>
    <w:p w14:paraId="630A318B" w14:textId="09409C93" w:rsidR="008E51AB" w:rsidRPr="00E57E84" w:rsidRDefault="00404482">
      <w:pPr>
        <w:tabs>
          <w:tab w:val="right" w:pos="10080"/>
        </w:tabs>
        <w:rPr>
          <w:b/>
          <w:lang w:eastAsia="zh-CN"/>
        </w:rPr>
      </w:pPr>
      <w:r w:rsidRPr="00E57E84">
        <w:rPr>
          <w:b/>
          <w:lang w:eastAsia="zh-CN"/>
        </w:rPr>
        <w:t>Fudan University, Shanghai</w:t>
      </w:r>
      <w:r w:rsidR="00B82314">
        <w:rPr>
          <w:b/>
          <w:lang w:eastAsia="zh-CN"/>
        </w:rPr>
        <w:t>, China</w:t>
      </w:r>
      <w:r w:rsidRPr="00E57E84">
        <w:rPr>
          <w:rFonts w:hint="eastAsia"/>
          <w:b/>
          <w:lang w:eastAsia="zh-CN"/>
        </w:rPr>
        <w:t xml:space="preserve">                  </w:t>
      </w:r>
      <w:r w:rsidR="004072FF">
        <w:rPr>
          <w:b/>
          <w:lang w:eastAsia="zh-CN"/>
        </w:rPr>
        <w:t xml:space="preserve">                                  </w:t>
      </w:r>
      <w:r w:rsidR="00B82314">
        <w:rPr>
          <w:b/>
          <w:lang w:eastAsia="zh-CN"/>
        </w:rPr>
        <w:t xml:space="preserve">        </w:t>
      </w:r>
      <w:r w:rsidR="00B82314" w:rsidRPr="00E57E84">
        <w:t>Sep</w:t>
      </w:r>
      <w:r w:rsidR="00B82314" w:rsidRPr="00E57E84">
        <w:rPr>
          <w:rFonts w:hint="eastAsia"/>
          <w:lang w:eastAsia="zh-CN"/>
        </w:rPr>
        <w:t>t.</w:t>
      </w:r>
      <w:r w:rsidR="00B82314" w:rsidRPr="00E57E84">
        <w:rPr>
          <w:lang w:eastAsia="zh-CN"/>
        </w:rPr>
        <w:t xml:space="preserve"> </w:t>
      </w:r>
      <w:r w:rsidR="00B82314" w:rsidRPr="00E57E84">
        <w:t>20</w:t>
      </w:r>
      <w:r w:rsidR="00B82314">
        <w:t>17</w:t>
      </w:r>
      <w:r w:rsidR="00B82314" w:rsidRPr="00E57E84">
        <w:t>-</w:t>
      </w:r>
      <w:r w:rsidR="00B82314">
        <w:t xml:space="preserve"> Jun. 2021</w:t>
      </w:r>
    </w:p>
    <w:p w14:paraId="191B860D" w14:textId="68BAF172" w:rsidR="008E51AB" w:rsidRPr="00E57E84" w:rsidRDefault="00404482">
      <w:pPr>
        <w:pStyle w:val="ListParagraph"/>
        <w:numPr>
          <w:ilvl w:val="0"/>
          <w:numId w:val="1"/>
        </w:numPr>
        <w:tabs>
          <w:tab w:val="left" w:pos="180"/>
        </w:tabs>
        <w:spacing w:line="300" w:lineRule="exact"/>
        <w:jc w:val="both"/>
        <w:rPr>
          <w:lang w:eastAsia="zh-CN"/>
        </w:rPr>
      </w:pPr>
      <w:r w:rsidRPr="00E57E84">
        <w:t xml:space="preserve">Bachelor of Science in Data Science and Big Data Technology          </w:t>
      </w:r>
      <w:r w:rsidRPr="00E57E84">
        <w:rPr>
          <w:lang w:eastAsia="zh-CN"/>
        </w:rPr>
        <w:t xml:space="preserve">                                                                                                             </w:t>
      </w:r>
    </w:p>
    <w:p w14:paraId="4FF2716B" w14:textId="5D4CC57A" w:rsidR="008E51AB" w:rsidRPr="00E57E84" w:rsidRDefault="00404482">
      <w:pPr>
        <w:pStyle w:val="ListParagraph"/>
        <w:numPr>
          <w:ilvl w:val="0"/>
          <w:numId w:val="2"/>
        </w:numPr>
        <w:tabs>
          <w:tab w:val="left" w:pos="180"/>
        </w:tabs>
        <w:spacing w:line="300" w:lineRule="exact"/>
        <w:ind w:left="180" w:hanging="180"/>
        <w:jc w:val="both"/>
      </w:pPr>
      <w:r w:rsidRPr="00E57E84">
        <w:t>Coursework</w:t>
      </w:r>
      <w:r w:rsidRPr="00E57E84">
        <w:rPr>
          <w:rFonts w:hint="eastAsia"/>
          <w:lang w:eastAsia="zh-CN"/>
        </w:rPr>
        <w:t>:</w:t>
      </w:r>
      <w:ins w:id="11" w:author="Madison N. Spinelli" w:date="2020-10-20T16:50:00Z">
        <w:r w:rsidRPr="00E57E84">
          <w:rPr>
            <w:lang w:eastAsia="zh-CN"/>
          </w:rPr>
          <w:t xml:space="preserve"> </w:t>
        </w:r>
      </w:ins>
      <w:del w:id="12" w:author="Madison N. Spinelli" w:date="2020-10-20T16:50:00Z">
        <w:r w:rsidRPr="00E57E84">
          <w:rPr>
            <w:rFonts w:hint="eastAsia"/>
            <w:lang w:eastAsia="zh-CN"/>
          </w:rPr>
          <w:delText xml:space="preserve"> </w:delText>
        </w:r>
      </w:del>
      <w:del w:id="13" w:author="Yixuan Li" w:date="2023-03-20T11:10:00Z">
        <w:r w:rsidR="00E57E84" w:rsidDel="0042319D">
          <w:delText xml:space="preserve">Statistical </w:delText>
        </w:r>
      </w:del>
      <w:r w:rsidRPr="00E57E84">
        <w:t>Machine Learning</w:t>
      </w:r>
      <w:ins w:id="14" w:author="Madison N. Spinelli" w:date="2020-10-20T16:50:00Z">
        <w:r w:rsidRPr="00E57E84">
          <w:t>,</w:t>
        </w:r>
      </w:ins>
      <w:del w:id="15" w:author="Madison N. Spinelli" w:date="2020-10-20T16:50:00Z">
        <w:r w:rsidRPr="00E57E84">
          <w:delText>;</w:delText>
        </w:r>
      </w:del>
      <w:r w:rsidRPr="00E57E84">
        <w:t xml:space="preserve"> </w:t>
      </w:r>
      <w:r w:rsidRPr="00E57E84">
        <w:rPr>
          <w:rFonts w:hint="eastAsia"/>
          <w:lang w:eastAsia="zh-CN"/>
        </w:rPr>
        <w:t>Artificial</w:t>
      </w:r>
      <w:r w:rsidRPr="00E57E84">
        <w:rPr>
          <w:lang w:eastAsia="zh-CN"/>
        </w:rPr>
        <w:t xml:space="preserve"> Intelligence</w:t>
      </w:r>
      <w:ins w:id="16" w:author="Madison N. Spinelli" w:date="2020-10-20T16:50:00Z">
        <w:r w:rsidRPr="00E57E84">
          <w:rPr>
            <w:lang w:eastAsia="zh-CN"/>
          </w:rPr>
          <w:t>,</w:t>
        </w:r>
      </w:ins>
      <w:del w:id="17" w:author="Madison N. Spinelli" w:date="2020-10-20T16:50:00Z">
        <w:r w:rsidRPr="00E57E84">
          <w:rPr>
            <w:lang w:eastAsia="zh-CN"/>
          </w:rPr>
          <w:delText>;</w:delText>
        </w:r>
      </w:del>
      <w:r w:rsidRPr="00E57E84">
        <w:t xml:space="preserve"> Deep Learning</w:t>
      </w:r>
      <w:ins w:id="18" w:author="Madison N. Spinelli" w:date="2020-10-20T16:50:00Z">
        <w:r w:rsidRPr="00E57E84">
          <w:t>,</w:t>
        </w:r>
      </w:ins>
      <w:del w:id="19" w:author="Madison N. Spinelli" w:date="2020-10-20T16:50:00Z">
        <w:r w:rsidRPr="00E57E84">
          <w:delText>;</w:delText>
        </w:r>
      </w:del>
      <w:r w:rsidRPr="00E57E84">
        <w:t xml:space="preserve"> </w:t>
      </w:r>
      <w:r w:rsidRPr="00E57E84">
        <w:rPr>
          <w:rFonts w:hint="eastAsia"/>
        </w:rPr>
        <w:t>D</w:t>
      </w:r>
      <w:r w:rsidRPr="00E57E84">
        <w:t>ata Visualization</w:t>
      </w:r>
      <w:ins w:id="20" w:author="Madison N. Spinelli" w:date="2020-10-20T16:50:00Z">
        <w:r w:rsidRPr="00E57E84">
          <w:t xml:space="preserve">, </w:t>
        </w:r>
      </w:ins>
      <w:ins w:id="21" w:author="Yixuan Li" w:date="2023-03-20T11:10:00Z">
        <w:r w:rsidR="0042319D">
          <w:t xml:space="preserve">Data Analysis, </w:t>
        </w:r>
      </w:ins>
      <w:del w:id="22" w:author="Madison N. Spinelli" w:date="2020-10-20T16:50:00Z">
        <w:r w:rsidRPr="00E57E84">
          <w:delText xml:space="preserve">; </w:delText>
        </w:r>
      </w:del>
      <w:r w:rsidRPr="00E57E84">
        <w:t>Museum Informatic</w:t>
      </w:r>
      <w:ins w:id="23" w:author="Madison N. Spinelli" w:date="2020-10-20T16:50:00Z">
        <w:r w:rsidRPr="00E57E84">
          <w:t xml:space="preserve">, </w:t>
        </w:r>
      </w:ins>
      <w:del w:id="24" w:author="Madison N. Spinelli" w:date="2020-10-20T16:50:00Z">
        <w:r w:rsidRPr="00E57E84">
          <w:delText xml:space="preserve">; </w:delText>
        </w:r>
      </w:del>
      <w:r w:rsidRPr="00E57E84">
        <w:t xml:space="preserve">Formal Design of Museum Display </w:t>
      </w:r>
      <w:del w:id="25" w:author="Madison N. Spinelli" w:date="2020-10-20T16:50:00Z">
        <w:r w:rsidRPr="00E57E84">
          <w:delText>etc.</w:delText>
        </w:r>
      </w:del>
    </w:p>
    <w:p w14:paraId="4F2E4299" w14:textId="77777777" w:rsidR="00491DFD" w:rsidRPr="00926B13" w:rsidDel="009B0601" w:rsidRDefault="00491DFD" w:rsidP="00926B13">
      <w:pPr>
        <w:tabs>
          <w:tab w:val="left" w:pos="180"/>
        </w:tabs>
        <w:spacing w:line="300" w:lineRule="exact"/>
        <w:ind w:left="180"/>
        <w:jc w:val="both"/>
        <w:rPr>
          <w:del w:id="26" w:author="Yixuan Li" w:date="2022-12-11T15:47:00Z"/>
          <w:b/>
          <w:u w:val="single"/>
          <w:lang w:eastAsia="zh-CN"/>
          <w:rPrChange w:id="27" w:author="Yixuan Li" w:date="2022-12-11T15:46:00Z">
            <w:rPr>
              <w:del w:id="28" w:author="Yixuan Li" w:date="2022-12-11T15:47:00Z"/>
              <w:lang w:eastAsia="zh-CN"/>
            </w:rPr>
          </w:rPrChange>
        </w:rPr>
        <w:pPrChange w:id="29" w:author="Yixuan Li" w:date="2022-12-11T15:46:00Z">
          <w:pPr>
            <w:tabs>
              <w:tab w:val="right" w:pos="10080"/>
            </w:tabs>
            <w:jc w:val="both"/>
          </w:pPr>
        </w:pPrChange>
      </w:pPr>
    </w:p>
    <w:p w14:paraId="3CBDD5A7" w14:textId="6C3728BD" w:rsidR="00491DFD" w:rsidRPr="00E57E84" w:rsidRDefault="0054716D">
      <w:pPr>
        <w:tabs>
          <w:tab w:val="right" w:pos="10080"/>
        </w:tabs>
        <w:spacing w:before="120"/>
        <w:rPr>
          <w:b/>
          <w:lang w:eastAsia="zh-CN"/>
        </w:rPr>
        <w:pPrChange w:id="30" w:author="Yixuan Li" w:date="2022-12-11T15:47:00Z">
          <w:pPr>
            <w:tabs>
              <w:tab w:val="right" w:pos="10080"/>
            </w:tabs>
            <w:jc w:val="both"/>
          </w:pPr>
        </w:pPrChange>
      </w:pPr>
      <w:r>
        <w:rPr>
          <w:b/>
          <w:u w:val="single"/>
          <w:lang w:eastAsia="zh-CN"/>
        </w:rPr>
        <w:t>PUBLISHED WORK</w:t>
      </w:r>
      <w:ins w:id="31" w:author="Yixuan Li" w:date="2022-12-01T15:31:00Z">
        <w:r w:rsidR="00FA4C54">
          <w:rPr>
            <w:b/>
            <w:u w:val="single"/>
            <w:lang w:eastAsia="zh-CN"/>
          </w:rPr>
          <w:t xml:space="preserve"> AND AWARD</w:t>
        </w:r>
      </w:ins>
      <w:del w:id="32" w:author="Yixuan Li" w:date="2022-12-01T15:31:00Z">
        <w:r w:rsidR="00491DFD" w:rsidRPr="00E57E84" w:rsidDel="00FA4C54">
          <w:rPr>
            <w:rFonts w:hint="eastAsia"/>
            <w:b/>
            <w:u w:val="single"/>
            <w:lang w:eastAsia="zh-CN"/>
          </w:rPr>
          <w:delText xml:space="preserve">  </w:delText>
        </w:r>
      </w:del>
      <w:del w:id="33" w:author="Yixuan Li" w:date="2022-12-01T15:30:00Z">
        <w:r w:rsidR="00491DFD" w:rsidRPr="00E57E84" w:rsidDel="00FA4C54">
          <w:rPr>
            <w:rFonts w:hint="eastAsia"/>
            <w:b/>
            <w:u w:val="single"/>
            <w:lang w:eastAsia="zh-CN"/>
          </w:rPr>
          <w:delText xml:space="preserve"> </w:delText>
        </w:r>
      </w:del>
      <w:r w:rsidR="00491DFD" w:rsidRPr="00E57E84">
        <w:rPr>
          <w:rFonts w:hint="eastAsia"/>
          <w:b/>
          <w:u w:val="single"/>
          <w:lang w:eastAsia="zh-CN"/>
        </w:rPr>
        <w:t xml:space="preserve">                                                                                                                             </w:t>
      </w:r>
      <w:ins w:id="34" w:author="Delicate" w:date="2020-10-21T14:16:00Z">
        <w:r w:rsidR="00491DFD" w:rsidRPr="00E57E84">
          <w:rPr>
            <w:rFonts w:hint="eastAsia"/>
            <w:b/>
            <w:u w:val="single"/>
            <w:lang w:eastAsia="zh-CN"/>
          </w:rPr>
          <w:t xml:space="preserve"> </w:t>
        </w:r>
      </w:ins>
      <w:del w:id="35" w:author="Madison N. Spinelli" w:date="2020-10-20T17:03:00Z">
        <w:r w:rsidR="00491DFD" w:rsidRPr="00E57E84">
          <w:rPr>
            <w:b/>
            <w:lang w:eastAsia="zh-CN"/>
          </w:rPr>
          <w:delText>ments</w:delText>
        </w:r>
      </w:del>
    </w:p>
    <w:p w14:paraId="09B54949" w14:textId="75864B11" w:rsidR="00926B13" w:rsidRPr="00926B13" w:rsidRDefault="00926B13" w:rsidP="0008712E">
      <w:pPr>
        <w:pStyle w:val="ListParagraph"/>
        <w:numPr>
          <w:ilvl w:val="0"/>
          <w:numId w:val="4"/>
        </w:numPr>
        <w:ind w:left="180" w:hanging="180"/>
      </w:pPr>
      <w:r w:rsidRPr="00983ED0">
        <w:rPr>
          <w:b/>
          <w:bCs/>
        </w:rPr>
        <w:t>Yixuan Li</w:t>
      </w:r>
      <w:r w:rsidRPr="004072FF">
        <w:t xml:space="preserve"> et al. </w:t>
      </w:r>
      <w:r w:rsidRPr="00926B13">
        <w:t>Skills and Dispositions for PFL: Promoting Data Literacy for Middle School Students in a Summer Camp</w:t>
      </w:r>
      <w:r>
        <w:t xml:space="preserve">. </w:t>
      </w:r>
      <w:r w:rsidRPr="00926B13">
        <w:t>18th International Conference on Computer-Supported Collaborative Learning</w:t>
      </w:r>
      <w:r>
        <w:t xml:space="preserve"> (CSCL’2025), June 10-13, 2025, </w:t>
      </w:r>
      <w:r w:rsidRPr="00926B13">
        <w:t>Helsinki, Finland</w:t>
      </w:r>
      <w:r>
        <w:t>.</w:t>
      </w:r>
    </w:p>
    <w:p w14:paraId="6AB115D6" w14:textId="24900903" w:rsidR="00926B13" w:rsidRPr="00926B13" w:rsidRDefault="00926B13" w:rsidP="0008712E">
      <w:pPr>
        <w:pStyle w:val="ListParagraph"/>
        <w:numPr>
          <w:ilvl w:val="0"/>
          <w:numId w:val="4"/>
        </w:numPr>
        <w:ind w:left="180" w:hanging="180"/>
      </w:pPr>
      <w:r w:rsidRPr="00983ED0">
        <w:rPr>
          <w:b/>
          <w:bCs/>
        </w:rPr>
        <w:t>Yixuan Li</w:t>
      </w:r>
      <w:r w:rsidRPr="004072FF">
        <w:t xml:space="preserve"> et al. </w:t>
      </w:r>
      <w:r w:rsidRPr="00926B13">
        <w:t>DPV (Domain, Purpose, Visual) Framework: A data visualization design pedagogical method for middle schoolers.</w:t>
      </w:r>
      <w:r>
        <w:t xml:space="preserve"> </w:t>
      </w:r>
      <w:r w:rsidRPr="00926B13">
        <w:t xml:space="preserve">The </w:t>
      </w:r>
      <w:proofErr w:type="spellStart"/>
      <w:r w:rsidRPr="00926B13">
        <w:t>Eurographics</w:t>
      </w:r>
      <w:proofErr w:type="spellEnd"/>
      <w:r w:rsidRPr="00926B13">
        <w:t xml:space="preserve"> Association</w:t>
      </w:r>
      <w:r>
        <w:t xml:space="preserve">. </w:t>
      </w:r>
      <w:proofErr w:type="spellStart"/>
      <w:r w:rsidRPr="00926B13">
        <w:t>EuroVis</w:t>
      </w:r>
      <w:proofErr w:type="spellEnd"/>
      <w:r w:rsidRPr="00926B13">
        <w:t xml:space="preserve"> 2025</w:t>
      </w:r>
      <w:r>
        <w:t xml:space="preserve"> </w:t>
      </w:r>
      <w:r w:rsidRPr="00926B13">
        <w:t>Education Papers</w:t>
      </w:r>
      <w:r>
        <w:t xml:space="preserve">, June 3-6, 2025, </w:t>
      </w:r>
      <w:r w:rsidRPr="00926B13">
        <w:t>Luxembourg City, Luxembourg</w:t>
      </w:r>
      <w:r>
        <w:t>.</w:t>
      </w:r>
    </w:p>
    <w:p w14:paraId="1A07B107" w14:textId="7620F673" w:rsidR="00983ED0" w:rsidRDefault="00B82640" w:rsidP="0008712E">
      <w:pPr>
        <w:pStyle w:val="ListParagraph"/>
        <w:numPr>
          <w:ilvl w:val="0"/>
          <w:numId w:val="4"/>
        </w:numPr>
        <w:ind w:left="180" w:hanging="180"/>
      </w:pPr>
      <w:r w:rsidRPr="00983ED0">
        <w:rPr>
          <w:b/>
          <w:bCs/>
        </w:rPr>
        <w:t>Yixuan Li</w:t>
      </w:r>
      <w:r w:rsidRPr="004072FF">
        <w:t xml:space="preserve"> et al. </w:t>
      </w:r>
      <w:r w:rsidRPr="00B82640">
        <w:t>Equivalence: An analysis of artists' roles with Image Generative AI from Conceptual Art perspective through an interactive installation design practice</w:t>
      </w:r>
      <w:r>
        <w:t xml:space="preserve">. </w:t>
      </w:r>
      <w:r w:rsidRPr="00B82640">
        <w:t>Generative AI and HCI workshop at CHI (</w:t>
      </w:r>
      <w:proofErr w:type="spellStart"/>
      <w:r w:rsidRPr="00B82640">
        <w:t>GenAICHI</w:t>
      </w:r>
      <w:proofErr w:type="spellEnd"/>
      <w:r w:rsidRPr="00B82640">
        <w:t xml:space="preserve"> 2024), Accepted, </w:t>
      </w:r>
      <w:r>
        <w:t xml:space="preserve">May </w:t>
      </w:r>
      <w:r w:rsidR="00983ED0">
        <w:t xml:space="preserve">11, </w:t>
      </w:r>
      <w:r w:rsidRPr="00B82640">
        <w:t>202</w:t>
      </w:r>
      <w:r w:rsidR="00983ED0">
        <w:t>4</w:t>
      </w:r>
      <w:r w:rsidRPr="00B82640">
        <w:t xml:space="preserve">, </w:t>
      </w:r>
      <w:r w:rsidR="00983ED0" w:rsidRPr="00983ED0">
        <w:t>Honolulu, Hawaiʻi</w:t>
      </w:r>
      <w:r w:rsidR="00983ED0">
        <w:t>.</w:t>
      </w:r>
    </w:p>
    <w:p w14:paraId="085B90E4" w14:textId="2D10BC9F" w:rsidR="004072FF" w:rsidRDefault="004072FF" w:rsidP="0008712E">
      <w:pPr>
        <w:pStyle w:val="ListParagraph"/>
        <w:numPr>
          <w:ilvl w:val="0"/>
          <w:numId w:val="4"/>
        </w:numPr>
        <w:ind w:left="180" w:hanging="180"/>
        <w:rPr>
          <w:ins w:id="36" w:author="Yixuan Li" w:date="2022-12-01T15:31:00Z"/>
        </w:rPr>
      </w:pPr>
      <w:r w:rsidRPr="00983ED0">
        <w:rPr>
          <w:b/>
          <w:bCs/>
        </w:rPr>
        <w:t>Yixuan Li</w:t>
      </w:r>
      <w:r w:rsidRPr="004072FF">
        <w:t xml:space="preserve"> et al. Diverse Interaction Recommendation for Public Users Exploring Multi-</w:t>
      </w:r>
      <w:proofErr w:type="gramStart"/>
      <w:r w:rsidRPr="004072FF">
        <w:t>view</w:t>
      </w:r>
      <w:proofErr w:type="gramEnd"/>
      <w:r w:rsidRPr="004072FF">
        <w:t xml:space="preserve"> Visualization using Deep Learning. IEEE Transactions on Visualization and Computer Graphics (VIS'22)</w:t>
      </w:r>
      <w:del w:id="37" w:author="Yixuan Li" w:date="2022-12-01T15:32:00Z">
        <w:r w:rsidRPr="004072FF" w:rsidDel="00FA4C54">
          <w:delText>, Accepted</w:delText>
        </w:r>
      </w:del>
      <w:r w:rsidRPr="004072FF">
        <w:t xml:space="preserve">, Oct 16-21, </w:t>
      </w:r>
      <w:ins w:id="38" w:author="Yixuan Li" w:date="2022-12-01T15:33:00Z">
        <w:r w:rsidR="00FA4C54">
          <w:t xml:space="preserve">2022, </w:t>
        </w:r>
      </w:ins>
      <w:r w:rsidRPr="004072FF">
        <w:t>Oklahoma, USA.</w:t>
      </w:r>
    </w:p>
    <w:p w14:paraId="23DDFB21" w14:textId="699BA00C" w:rsidR="00FA4C54" w:rsidRPr="004072FF" w:rsidRDefault="00FA4C54" w:rsidP="004072FF">
      <w:pPr>
        <w:pStyle w:val="ListParagraph"/>
        <w:numPr>
          <w:ilvl w:val="0"/>
          <w:numId w:val="4"/>
        </w:numPr>
        <w:ind w:left="180" w:hanging="180"/>
      </w:pPr>
      <w:ins w:id="39" w:author="Yixuan Li" w:date="2022-12-01T15:31:00Z">
        <w:r w:rsidRPr="006743ED">
          <w:rPr>
            <w:b/>
            <w:bCs/>
          </w:rPr>
          <w:t>Yixuan Li</w:t>
        </w:r>
        <w:r w:rsidRPr="004072FF">
          <w:t xml:space="preserve"> et al. </w:t>
        </w:r>
      </w:ins>
      <w:proofErr w:type="spellStart"/>
      <w:ins w:id="40" w:author="Yixuan Li" w:date="2022-12-01T15:32:00Z">
        <w:r w:rsidRPr="00FA4C54">
          <w:t>HoagsOLife</w:t>
        </w:r>
        <w:proofErr w:type="spellEnd"/>
        <w:r w:rsidRPr="00FA4C54">
          <w:t>: A Visualization of the Life Story of Dongpo</w:t>
        </w:r>
        <w:r>
          <w:t xml:space="preserve">. </w:t>
        </w:r>
      </w:ins>
      <w:ins w:id="41" w:author="Yixuan Li" w:date="2022-12-01T15:31:00Z">
        <w:r w:rsidRPr="00FA4C54">
          <w:t xml:space="preserve">Winner of 2021 IEEE </w:t>
        </w:r>
        <w:proofErr w:type="spellStart"/>
        <w:r w:rsidRPr="00FA4C54">
          <w:t>PacificVis</w:t>
        </w:r>
        <w:proofErr w:type="spellEnd"/>
        <w:r w:rsidRPr="00FA4C54">
          <w:t xml:space="preserve"> Visual Data Storytelling Contest</w:t>
        </w:r>
      </w:ins>
      <w:ins w:id="42" w:author="Yixuan Li" w:date="2022-12-01T15:32:00Z">
        <w:r>
          <w:t xml:space="preserve">, </w:t>
        </w:r>
        <w:r w:rsidRPr="00FA4C54">
          <w:t>Apr 19</w:t>
        </w:r>
      </w:ins>
      <w:ins w:id="43" w:author="Yixuan Li" w:date="2022-12-01T15:33:00Z">
        <w:r>
          <w:t>-</w:t>
        </w:r>
      </w:ins>
      <w:ins w:id="44" w:author="Yixuan Li" w:date="2022-12-01T15:32:00Z">
        <w:r w:rsidRPr="00FA4C54">
          <w:t>22, 2021</w:t>
        </w:r>
      </w:ins>
      <w:ins w:id="45" w:author="Yixuan Li" w:date="2022-12-01T15:33:00Z">
        <w:r>
          <w:t>, Tianjin, China.</w:t>
        </w:r>
      </w:ins>
    </w:p>
    <w:p w14:paraId="59BA3AFD" w14:textId="504BD5F2" w:rsidR="00491DFD" w:rsidRPr="00E57E84" w:rsidRDefault="00491DFD" w:rsidP="00491DFD">
      <w:pPr>
        <w:pStyle w:val="ListParagraph"/>
        <w:numPr>
          <w:ilvl w:val="0"/>
          <w:numId w:val="2"/>
        </w:numPr>
        <w:tabs>
          <w:tab w:val="left" w:pos="180"/>
        </w:tabs>
        <w:spacing w:line="300" w:lineRule="exact"/>
        <w:ind w:left="180" w:hanging="180"/>
        <w:jc w:val="both"/>
      </w:pPr>
      <w:r w:rsidRPr="00E57E84">
        <w:rPr>
          <w:rFonts w:hint="eastAsia"/>
          <w:b/>
          <w:bCs/>
        </w:rPr>
        <w:t>Yixuan</w:t>
      </w:r>
      <w:r w:rsidRPr="00E57E84">
        <w:rPr>
          <w:b/>
          <w:bCs/>
        </w:rPr>
        <w:t xml:space="preserve"> Li</w:t>
      </w:r>
      <w:r w:rsidRPr="00E57E84">
        <w:t xml:space="preserve">. </w:t>
      </w:r>
      <w:r w:rsidRPr="00E57E84">
        <w:rPr>
          <w:i/>
          <w:iCs/>
        </w:rPr>
        <w:t>Analysis of the Application of Image Recognition in the Field of Museum Digital Content</w:t>
      </w:r>
      <w:r w:rsidRPr="00E57E84">
        <w:t>. Benevolence and Excellence: Digital Humanities and Chinese Culture (CDH 2020) Oct 19-21, 2020, Shanghai, China.</w:t>
      </w:r>
    </w:p>
    <w:p w14:paraId="5875D526" w14:textId="1257D962" w:rsidR="00491DFD" w:rsidRPr="00E57E84" w:rsidDel="009B0601" w:rsidRDefault="00491DFD" w:rsidP="00491DFD">
      <w:pPr>
        <w:pStyle w:val="ListParagraph"/>
        <w:numPr>
          <w:ilvl w:val="0"/>
          <w:numId w:val="2"/>
        </w:numPr>
        <w:tabs>
          <w:tab w:val="left" w:pos="180"/>
        </w:tabs>
        <w:spacing w:line="300" w:lineRule="exact"/>
        <w:ind w:left="180" w:hanging="180"/>
        <w:jc w:val="both"/>
        <w:rPr>
          <w:del w:id="46" w:author="Yixuan Li" w:date="2022-12-11T15:46:00Z"/>
        </w:rPr>
      </w:pPr>
      <w:r w:rsidRPr="00E57E84">
        <w:rPr>
          <w:b/>
          <w:bCs/>
        </w:rPr>
        <w:t>Yixuan Li</w:t>
      </w:r>
      <w:r w:rsidRPr="00E57E84">
        <w:t xml:space="preserve"> et al. </w:t>
      </w:r>
      <w:r w:rsidRPr="00E57E84">
        <w:rPr>
          <w:i/>
          <w:iCs/>
        </w:rPr>
        <w:t>Finding the Key Factors for Movie Influence Using Machine Learning and Sentiment Analysis</w:t>
      </w:r>
      <w:r w:rsidRPr="00E57E84">
        <w:t>. 2nd International Conference on Machine Learning, Big Data and Business Intelligence (MLBDBI 2020) October 23-25, 2020, Chengdu, China</w:t>
      </w:r>
      <w:r w:rsidRPr="00E57E84">
        <w:rPr>
          <w:lang w:eastAsia="zh-CN"/>
        </w:rPr>
        <w:t>.</w:t>
      </w:r>
    </w:p>
    <w:p w14:paraId="47A0B4C9" w14:textId="77777777" w:rsidR="009B0601" w:rsidRPr="009B0601" w:rsidRDefault="009B0601">
      <w:pPr>
        <w:pStyle w:val="ListParagraph"/>
        <w:numPr>
          <w:ilvl w:val="0"/>
          <w:numId w:val="2"/>
        </w:numPr>
        <w:tabs>
          <w:tab w:val="left" w:pos="180"/>
        </w:tabs>
        <w:spacing w:line="300" w:lineRule="exact"/>
        <w:ind w:left="180" w:hanging="180"/>
        <w:jc w:val="both"/>
        <w:rPr>
          <w:ins w:id="47" w:author="Yixuan Li" w:date="2022-12-11T15:46:00Z"/>
          <w:b/>
          <w:lang w:eastAsia="zh-CN"/>
          <w:rPrChange w:id="48" w:author="Yixuan Li" w:date="2022-12-11T15:47:00Z">
            <w:rPr>
              <w:ins w:id="49" w:author="Yixuan Li" w:date="2022-12-11T15:46:00Z"/>
              <w:lang w:eastAsia="zh-CN"/>
            </w:rPr>
          </w:rPrChange>
        </w:rPr>
        <w:pPrChange w:id="50" w:author="Yixuan Li" w:date="2022-12-11T15:47:00Z">
          <w:pPr>
            <w:tabs>
              <w:tab w:val="right" w:pos="10080"/>
            </w:tabs>
            <w:jc w:val="both"/>
          </w:pPr>
        </w:pPrChange>
      </w:pPr>
    </w:p>
    <w:p w14:paraId="4A95177B" w14:textId="2DC70893" w:rsidR="00E624D1" w:rsidRPr="00E57E84" w:rsidRDefault="00E624D1">
      <w:pPr>
        <w:tabs>
          <w:tab w:val="right" w:pos="10080"/>
        </w:tabs>
        <w:spacing w:before="120"/>
        <w:rPr>
          <w:ins w:id="51" w:author="Yixuan Li" w:date="2022-12-11T12:51:00Z"/>
          <w:b/>
          <w:lang w:eastAsia="zh-CN"/>
        </w:rPr>
        <w:pPrChange w:id="52" w:author="Yixuan Li" w:date="2022-12-11T15:47:00Z">
          <w:pPr>
            <w:tabs>
              <w:tab w:val="right" w:pos="10080"/>
            </w:tabs>
            <w:jc w:val="both"/>
          </w:pPr>
        </w:pPrChange>
      </w:pPr>
      <w:ins w:id="53" w:author="Yixuan Li" w:date="2022-12-11T12:51:00Z">
        <w:r>
          <w:rPr>
            <w:b/>
            <w:u w:val="single"/>
            <w:lang w:eastAsia="zh-CN"/>
          </w:rPr>
          <w:t xml:space="preserve">PRESENTATION </w:t>
        </w:r>
        <w:r>
          <w:rPr>
            <w:rFonts w:hint="eastAsia"/>
            <w:b/>
            <w:u w:val="single"/>
            <w:lang w:eastAsia="zh-CN"/>
          </w:rPr>
          <w:t>A</w:t>
        </w:r>
        <w:r>
          <w:rPr>
            <w:b/>
            <w:u w:val="single"/>
            <w:lang w:eastAsia="zh-CN"/>
          </w:rPr>
          <w:t xml:space="preserve">ND </w:t>
        </w:r>
      </w:ins>
      <w:ins w:id="54" w:author="Yixuan Li" w:date="2022-12-11T12:52:00Z">
        <w:r>
          <w:rPr>
            <w:b/>
            <w:u w:val="single"/>
            <w:lang w:eastAsia="zh-CN"/>
          </w:rPr>
          <w:t>EXHIBITION</w:t>
        </w:r>
      </w:ins>
      <w:ins w:id="55" w:author="Yixuan Li" w:date="2022-12-11T12:51:00Z">
        <w:r w:rsidRPr="00E57E84">
          <w:rPr>
            <w:rFonts w:hint="eastAsia"/>
            <w:b/>
            <w:u w:val="single"/>
            <w:lang w:eastAsia="zh-CN"/>
          </w:rPr>
          <w:t xml:space="preserve">                                                                                                                              </w:t>
        </w:r>
      </w:ins>
    </w:p>
    <w:p w14:paraId="5EDB922C" w14:textId="4C21520C" w:rsidR="00926B13" w:rsidRDefault="00926B13" w:rsidP="00983ED0">
      <w:pPr>
        <w:pStyle w:val="ListParagraph"/>
        <w:numPr>
          <w:ilvl w:val="0"/>
          <w:numId w:val="4"/>
        </w:numPr>
        <w:ind w:left="180" w:hanging="180"/>
        <w:rPr>
          <w:b/>
          <w:lang w:eastAsia="zh-CN"/>
        </w:rPr>
      </w:pPr>
      <w:r>
        <w:rPr>
          <w:b/>
          <w:lang w:eastAsia="zh-CN"/>
        </w:rPr>
        <w:t xml:space="preserve">CSCL 2025: </w:t>
      </w:r>
      <w:r w:rsidRPr="00926B13">
        <w:rPr>
          <w:bCs/>
          <w:lang w:eastAsia="zh-CN"/>
        </w:rPr>
        <w:t xml:space="preserve">Poster Presentation, </w:t>
      </w:r>
      <w:r w:rsidRPr="00926B13">
        <w:rPr>
          <w:bCs/>
          <w:lang w:eastAsia="zh-CN"/>
        </w:rPr>
        <w:t>June 10-13, 2025, Helsinki, Finlan</w:t>
      </w:r>
      <w:r w:rsidRPr="00926B13">
        <w:rPr>
          <w:bCs/>
          <w:lang w:eastAsia="zh-CN"/>
        </w:rPr>
        <w:t>d.</w:t>
      </w:r>
    </w:p>
    <w:p w14:paraId="1E2587C0" w14:textId="77C86BC6" w:rsidR="00926B13" w:rsidRDefault="00926B13" w:rsidP="00983ED0">
      <w:pPr>
        <w:pStyle w:val="ListParagraph"/>
        <w:numPr>
          <w:ilvl w:val="0"/>
          <w:numId w:val="4"/>
        </w:numPr>
        <w:ind w:left="180" w:hanging="180"/>
        <w:rPr>
          <w:b/>
          <w:lang w:eastAsia="zh-CN"/>
        </w:rPr>
      </w:pPr>
      <w:proofErr w:type="spellStart"/>
      <w:r>
        <w:rPr>
          <w:b/>
          <w:lang w:eastAsia="zh-CN"/>
        </w:rPr>
        <w:t>EuroVis</w:t>
      </w:r>
      <w:proofErr w:type="spellEnd"/>
      <w:r>
        <w:rPr>
          <w:b/>
          <w:lang w:eastAsia="zh-CN"/>
        </w:rPr>
        <w:t xml:space="preserve"> 2025: </w:t>
      </w:r>
      <w:r w:rsidRPr="00926B13">
        <w:rPr>
          <w:bCs/>
          <w:lang w:eastAsia="zh-CN"/>
        </w:rPr>
        <w:t xml:space="preserve">Educational Paper Session, Full Paper Presentation, </w:t>
      </w:r>
      <w:r w:rsidRPr="00926B13">
        <w:rPr>
          <w:bCs/>
          <w:lang w:eastAsia="zh-CN"/>
        </w:rPr>
        <w:t>June 3-6, 2025, Luxembourg City, Luxembourg</w:t>
      </w:r>
    </w:p>
    <w:p w14:paraId="0CCA14BC" w14:textId="3BFAC35D" w:rsidR="00983ED0" w:rsidRPr="00983ED0" w:rsidRDefault="00983ED0" w:rsidP="00983ED0">
      <w:pPr>
        <w:pStyle w:val="ListParagraph"/>
        <w:numPr>
          <w:ilvl w:val="0"/>
          <w:numId w:val="4"/>
        </w:numPr>
        <w:ind w:left="180" w:hanging="180"/>
        <w:rPr>
          <w:b/>
          <w:lang w:eastAsia="zh-CN"/>
        </w:rPr>
      </w:pPr>
      <w:r>
        <w:rPr>
          <w:b/>
          <w:lang w:eastAsia="zh-CN"/>
        </w:rPr>
        <w:t>CHI 2024</w:t>
      </w:r>
      <w:ins w:id="56" w:author="Yixuan Li" w:date="2022-12-11T12:55:00Z">
        <w:r>
          <w:rPr>
            <w:b/>
            <w:lang w:eastAsia="zh-CN"/>
          </w:rPr>
          <w:t xml:space="preserve">: </w:t>
        </w:r>
      </w:ins>
      <w:proofErr w:type="spellStart"/>
      <w:r w:rsidRPr="00983ED0">
        <w:rPr>
          <w:bCs/>
          <w:lang w:eastAsia="zh-CN"/>
        </w:rPr>
        <w:t>GenAI</w:t>
      </w:r>
      <w:r>
        <w:rPr>
          <w:bCs/>
          <w:lang w:eastAsia="zh-CN"/>
        </w:rPr>
        <w:t>CHI</w:t>
      </w:r>
      <w:proofErr w:type="spellEnd"/>
      <w:r>
        <w:rPr>
          <w:bCs/>
          <w:lang w:eastAsia="zh-CN"/>
        </w:rPr>
        <w:t xml:space="preserve"> 2024 </w:t>
      </w:r>
      <w:r w:rsidRPr="00983ED0">
        <w:rPr>
          <w:bCs/>
          <w:lang w:eastAsia="zh-CN"/>
        </w:rPr>
        <w:t>Workshop</w:t>
      </w:r>
      <w:r>
        <w:rPr>
          <w:bCs/>
          <w:lang w:eastAsia="zh-CN"/>
        </w:rPr>
        <w:t xml:space="preserve">, </w:t>
      </w:r>
      <w:r>
        <w:t xml:space="preserve">May 11, </w:t>
      </w:r>
      <w:r w:rsidRPr="00B82640">
        <w:t>202</w:t>
      </w:r>
      <w:r>
        <w:t>4</w:t>
      </w:r>
      <w:r>
        <w:rPr>
          <w:bCs/>
          <w:lang w:eastAsia="zh-CN"/>
        </w:rPr>
        <w:t xml:space="preserve">, </w:t>
      </w:r>
      <w:r w:rsidRPr="00983ED0">
        <w:t>Honolulu, Hawaiʻi</w:t>
      </w:r>
      <w:r>
        <w:t>.</w:t>
      </w:r>
    </w:p>
    <w:p w14:paraId="19A37BD0" w14:textId="0FE62FF2" w:rsidR="00E624D1" w:rsidRPr="00E624D1" w:rsidRDefault="00E624D1" w:rsidP="00E624D1">
      <w:pPr>
        <w:pStyle w:val="ListParagraph"/>
        <w:numPr>
          <w:ilvl w:val="0"/>
          <w:numId w:val="4"/>
        </w:numPr>
        <w:ind w:left="180" w:hanging="180"/>
        <w:rPr>
          <w:ins w:id="57" w:author="Yixuan Li" w:date="2022-12-11T12:57:00Z"/>
          <w:b/>
          <w:lang w:eastAsia="zh-CN"/>
          <w:rPrChange w:id="58" w:author="Yixuan Li" w:date="2022-12-11T12:57:00Z">
            <w:rPr>
              <w:ins w:id="59" w:author="Yixuan Li" w:date="2022-12-11T12:57:00Z"/>
              <w:bCs/>
              <w:lang w:eastAsia="zh-CN"/>
            </w:rPr>
          </w:rPrChange>
        </w:rPr>
      </w:pPr>
      <w:ins w:id="60" w:author="Yixuan Li" w:date="2022-12-11T12:55:00Z">
        <w:r>
          <w:rPr>
            <w:b/>
            <w:lang w:eastAsia="zh-CN"/>
          </w:rPr>
          <w:lastRenderedPageBreak/>
          <w:t xml:space="preserve">SPARKS: </w:t>
        </w:r>
        <w:r w:rsidRPr="00E624D1">
          <w:rPr>
            <w:bCs/>
            <w:lang w:eastAsia="zh-CN"/>
            <w:rPrChange w:id="61" w:author="Yixuan Li" w:date="2022-12-11T12:56:00Z">
              <w:rPr>
                <w:b/>
                <w:lang w:eastAsia="zh-CN"/>
              </w:rPr>
            </w:rPrChange>
          </w:rPr>
          <w:t xml:space="preserve">Short Presentation of Artworks </w:t>
        </w:r>
      </w:ins>
      <w:ins w:id="62" w:author="Yixuan Li" w:date="2022-12-11T12:56:00Z">
        <w:r w:rsidRPr="00E624D1">
          <w:rPr>
            <w:bCs/>
            <w:lang w:eastAsia="zh-CN"/>
            <w:rPrChange w:id="63" w:author="Yixuan Li" w:date="2022-12-11T12:56:00Z">
              <w:rPr>
                <w:b/>
                <w:lang w:eastAsia="zh-CN"/>
              </w:rPr>
            </w:rPrChange>
          </w:rPr>
          <w:t>&amp; Research for the Kindred Spirit by</w:t>
        </w:r>
        <w:r>
          <w:rPr>
            <w:b/>
            <w:lang w:eastAsia="zh-CN"/>
          </w:rPr>
          <w:t xml:space="preserve"> </w:t>
        </w:r>
        <w:r w:rsidRPr="00E624D1">
          <w:rPr>
            <w:bCs/>
            <w:lang w:eastAsia="zh-CN"/>
            <w:rPrChange w:id="64" w:author="Yixuan Li" w:date="2022-12-11T12:56:00Z">
              <w:rPr>
                <w:b/>
                <w:lang w:eastAsia="zh-CN"/>
              </w:rPr>
            </w:rPrChange>
          </w:rPr>
          <w:t>ACM</w:t>
        </w:r>
      </w:ins>
      <w:ins w:id="65" w:author="Yixuan Li" w:date="2022-12-11T12:57:00Z">
        <w:r>
          <w:rPr>
            <w:bCs/>
            <w:lang w:eastAsia="zh-CN"/>
          </w:rPr>
          <w:t xml:space="preserve"> </w:t>
        </w:r>
      </w:ins>
      <w:ins w:id="66" w:author="Yixuan Li" w:date="2022-12-11T12:56:00Z">
        <w:r w:rsidRPr="00E624D1">
          <w:rPr>
            <w:bCs/>
            <w:lang w:eastAsia="zh-CN"/>
            <w:rPrChange w:id="67" w:author="Yixuan Li" w:date="2022-12-11T12:56:00Z">
              <w:rPr>
                <w:b/>
                <w:lang w:eastAsia="zh-CN"/>
              </w:rPr>
            </w:rPrChange>
          </w:rPr>
          <w:t>SIGGRAPH</w:t>
        </w:r>
      </w:ins>
      <w:ins w:id="68" w:author="Yixuan Li" w:date="2022-12-11T12:57:00Z">
        <w:r>
          <w:rPr>
            <w:bCs/>
            <w:lang w:eastAsia="zh-CN"/>
          </w:rPr>
          <w:t xml:space="preserve"> Digital Arts Committee. December 9, 2022.</w:t>
        </w:r>
      </w:ins>
    </w:p>
    <w:p w14:paraId="364AB060" w14:textId="2F7982E6" w:rsidR="00E624D1" w:rsidRPr="00E624D1" w:rsidRDefault="00E624D1" w:rsidP="00E624D1">
      <w:pPr>
        <w:pStyle w:val="ListParagraph"/>
        <w:numPr>
          <w:ilvl w:val="0"/>
          <w:numId w:val="4"/>
        </w:numPr>
        <w:ind w:left="180" w:hanging="180"/>
        <w:rPr>
          <w:ins w:id="69" w:author="Yixuan Li" w:date="2022-12-11T13:00:00Z"/>
          <w:b/>
          <w:lang w:eastAsia="zh-CN"/>
          <w:rPrChange w:id="70" w:author="Yixuan Li" w:date="2022-12-11T13:00:00Z">
            <w:rPr>
              <w:ins w:id="71" w:author="Yixuan Li" w:date="2022-12-11T13:00:00Z"/>
            </w:rPr>
          </w:rPrChange>
        </w:rPr>
      </w:pPr>
      <w:ins w:id="72" w:author="Yixuan Li" w:date="2022-12-11T12:57:00Z">
        <w:r>
          <w:rPr>
            <w:b/>
            <w:lang w:eastAsia="zh-CN"/>
          </w:rPr>
          <w:t xml:space="preserve">IEEE VIS22: </w:t>
        </w:r>
      </w:ins>
      <w:ins w:id="73" w:author="Yixuan Li" w:date="2022-12-11T12:58:00Z">
        <w:r w:rsidRPr="00E624D1">
          <w:rPr>
            <w:bCs/>
            <w:lang w:eastAsia="zh-CN"/>
            <w:rPrChange w:id="74" w:author="Yixuan Li" w:date="2022-12-11T12:58:00Z">
              <w:rPr>
                <w:b/>
                <w:lang w:eastAsia="zh-CN"/>
              </w:rPr>
            </w:rPrChange>
          </w:rPr>
          <w:t>Visualization &amp; Visual Analysis</w:t>
        </w:r>
        <w:r>
          <w:rPr>
            <w:bCs/>
            <w:lang w:eastAsia="zh-CN"/>
          </w:rPr>
          <w:t xml:space="preserve">, </w:t>
        </w:r>
      </w:ins>
      <w:ins w:id="75" w:author="Yixuan Li" w:date="2022-12-11T12:59:00Z">
        <w:r>
          <w:rPr>
            <w:bCs/>
            <w:lang w:eastAsia="zh-CN"/>
          </w:rPr>
          <w:t>VA and ML, Full Paper Session by IEEE</w:t>
        </w:r>
        <w:r w:rsidRPr="004072FF">
          <w:t xml:space="preserve">, Oct 16-21, </w:t>
        </w:r>
        <w:r>
          <w:t xml:space="preserve">2022, </w:t>
        </w:r>
        <w:r w:rsidRPr="004072FF">
          <w:t>Oklahoma, USA</w:t>
        </w:r>
      </w:ins>
      <w:ins w:id="76" w:author="Yixuan Li" w:date="2022-12-11T15:43:00Z">
        <w:r w:rsidR="009B0601">
          <w:t>.</w:t>
        </w:r>
      </w:ins>
    </w:p>
    <w:p w14:paraId="703E1D87" w14:textId="10969E95" w:rsidR="00E624D1" w:rsidRDefault="00E624D1" w:rsidP="00E624D1">
      <w:pPr>
        <w:pStyle w:val="ListParagraph"/>
        <w:numPr>
          <w:ilvl w:val="0"/>
          <w:numId w:val="4"/>
        </w:numPr>
        <w:ind w:left="180" w:hanging="180"/>
        <w:rPr>
          <w:ins w:id="77" w:author="Yixuan Li" w:date="2022-12-11T15:44:00Z"/>
          <w:bCs/>
          <w:lang w:eastAsia="zh-CN"/>
        </w:rPr>
      </w:pPr>
      <w:ins w:id="78" w:author="Yixuan Li" w:date="2022-12-11T13:00:00Z">
        <w:r>
          <w:rPr>
            <w:b/>
            <w:lang w:eastAsia="zh-CN"/>
          </w:rPr>
          <w:t xml:space="preserve">ChinaVis22: </w:t>
        </w:r>
      </w:ins>
      <w:ins w:id="79" w:author="Yixuan Li" w:date="2022-12-11T13:01:00Z">
        <w:r w:rsidRPr="00E624D1">
          <w:rPr>
            <w:bCs/>
            <w:lang w:eastAsia="zh-CN"/>
            <w:rPrChange w:id="80" w:author="Yixuan Li" w:date="2022-12-11T13:01:00Z">
              <w:rPr>
                <w:b/>
                <w:lang w:eastAsia="zh-CN"/>
              </w:rPr>
            </w:rPrChange>
          </w:rPr>
          <w:t>The China Visualization and Visual Analytics Conference</w:t>
        </w:r>
        <w:r>
          <w:rPr>
            <w:bCs/>
            <w:lang w:eastAsia="zh-CN"/>
          </w:rPr>
          <w:t xml:space="preserve">, </w:t>
        </w:r>
      </w:ins>
      <w:ins w:id="81" w:author="Yixuan Li" w:date="2022-12-11T15:42:00Z">
        <w:r w:rsidR="009B0601">
          <w:rPr>
            <w:bCs/>
            <w:lang w:eastAsia="zh-CN"/>
          </w:rPr>
          <w:t>Visualization for Public Education</w:t>
        </w:r>
      </w:ins>
      <w:ins w:id="82" w:author="Yixuan Li" w:date="2022-12-11T15:43:00Z">
        <w:r w:rsidR="009B0601">
          <w:rPr>
            <w:bCs/>
            <w:lang w:eastAsia="zh-CN"/>
          </w:rPr>
          <w:t xml:space="preserve">, July </w:t>
        </w:r>
        <w:r w:rsidR="009B0601" w:rsidRPr="009B0601">
          <w:rPr>
            <w:bCs/>
            <w:lang w:eastAsia="zh-CN"/>
          </w:rPr>
          <w:t>22</w:t>
        </w:r>
        <w:r w:rsidR="009B0601">
          <w:rPr>
            <w:bCs/>
            <w:lang w:eastAsia="zh-CN"/>
          </w:rPr>
          <w:t>-</w:t>
        </w:r>
        <w:r w:rsidR="009B0601" w:rsidRPr="009B0601">
          <w:rPr>
            <w:bCs/>
            <w:lang w:eastAsia="zh-CN"/>
          </w:rPr>
          <w:t>25</w:t>
        </w:r>
        <w:r w:rsidR="009B0601">
          <w:rPr>
            <w:bCs/>
            <w:lang w:eastAsia="zh-CN"/>
          </w:rPr>
          <w:t>,</w:t>
        </w:r>
        <w:r w:rsidR="009B0601" w:rsidRPr="009B0601">
          <w:rPr>
            <w:bCs/>
            <w:lang w:eastAsia="zh-CN"/>
          </w:rPr>
          <w:t xml:space="preserve"> </w:t>
        </w:r>
        <w:proofErr w:type="gramStart"/>
        <w:r w:rsidR="009B0601" w:rsidRPr="009B0601">
          <w:rPr>
            <w:bCs/>
            <w:lang w:eastAsia="zh-CN"/>
          </w:rPr>
          <w:t>2022</w:t>
        </w:r>
        <w:proofErr w:type="gramEnd"/>
        <w:r w:rsidR="009B0601" w:rsidRPr="009B0601">
          <w:rPr>
            <w:bCs/>
            <w:lang w:eastAsia="zh-CN"/>
          </w:rPr>
          <w:t xml:space="preserve"> Xining, China</w:t>
        </w:r>
        <w:r w:rsidR="009B0601">
          <w:rPr>
            <w:bCs/>
            <w:lang w:eastAsia="zh-CN"/>
          </w:rPr>
          <w:t>.</w:t>
        </w:r>
      </w:ins>
    </w:p>
    <w:p w14:paraId="1F22CE9A" w14:textId="70958C03" w:rsidR="009B0601" w:rsidRPr="009B0601" w:rsidRDefault="009B0601">
      <w:pPr>
        <w:pStyle w:val="ListParagraph"/>
        <w:numPr>
          <w:ilvl w:val="0"/>
          <w:numId w:val="4"/>
        </w:numPr>
        <w:ind w:left="180" w:hanging="180"/>
        <w:rPr>
          <w:bCs/>
          <w:lang w:eastAsia="zh-CN"/>
          <w:rPrChange w:id="83" w:author="Yixuan Li" w:date="2022-12-11T15:48:00Z">
            <w:rPr>
              <w:b/>
              <w:lang w:eastAsia="zh-CN"/>
            </w:rPr>
          </w:rPrChange>
        </w:rPr>
        <w:pPrChange w:id="84" w:author="Yixuan Li" w:date="2022-12-11T15:45:00Z">
          <w:pPr>
            <w:tabs>
              <w:tab w:val="right" w:pos="10080"/>
            </w:tabs>
            <w:jc w:val="both"/>
          </w:pPr>
        </w:pPrChange>
      </w:pPr>
      <w:ins w:id="85" w:author="Yixuan Li" w:date="2022-12-11T15:44:00Z">
        <w:r>
          <w:rPr>
            <w:b/>
            <w:lang w:eastAsia="zh-CN"/>
          </w:rPr>
          <w:t>PacificVis21:</w:t>
        </w:r>
        <w:r>
          <w:rPr>
            <w:bCs/>
            <w:lang w:eastAsia="zh-CN"/>
          </w:rPr>
          <w:t xml:space="preserve"> </w:t>
        </w:r>
      </w:ins>
      <w:ins w:id="86" w:author="Yixuan Li" w:date="2022-12-11T15:45:00Z">
        <w:r w:rsidRPr="009B0601">
          <w:rPr>
            <w:bCs/>
            <w:lang w:eastAsia="zh-CN"/>
          </w:rPr>
          <w:t>The 1</w:t>
        </w:r>
        <w:r>
          <w:rPr>
            <w:bCs/>
            <w:lang w:eastAsia="zh-CN"/>
          </w:rPr>
          <w:t>4</w:t>
        </w:r>
        <w:r w:rsidRPr="009B0601">
          <w:rPr>
            <w:bCs/>
            <w:lang w:eastAsia="zh-CN"/>
          </w:rPr>
          <w:t>th IEEE Pacific Visualization Symposium</w:t>
        </w:r>
        <w:r>
          <w:rPr>
            <w:bCs/>
            <w:lang w:eastAsia="zh-CN"/>
          </w:rPr>
          <w:t xml:space="preserve">, </w:t>
        </w:r>
        <w:r w:rsidRPr="00FA4C54">
          <w:t>Visual Data Storytelling Contest</w:t>
        </w:r>
        <w:r>
          <w:t xml:space="preserve">, </w:t>
        </w:r>
        <w:r w:rsidRPr="00FA4C54">
          <w:t>Apr 19</w:t>
        </w:r>
        <w:r>
          <w:t>-</w:t>
        </w:r>
        <w:r w:rsidRPr="00FA4C54">
          <w:t>22, 2021</w:t>
        </w:r>
        <w:r>
          <w:t>, Tianjin, China.</w:t>
        </w:r>
      </w:ins>
    </w:p>
    <w:p w14:paraId="1134D180" w14:textId="77777777" w:rsidR="008E51AB" w:rsidRPr="00E57E84" w:rsidRDefault="00404482">
      <w:pPr>
        <w:tabs>
          <w:tab w:val="right" w:pos="10080"/>
        </w:tabs>
        <w:spacing w:before="120"/>
        <w:rPr>
          <w:b/>
          <w:u w:val="single"/>
          <w:lang w:eastAsia="zh-CN"/>
        </w:rPr>
        <w:pPrChange w:id="87" w:author="Yixuan Li" w:date="2022-12-11T15:47:00Z">
          <w:pPr>
            <w:tabs>
              <w:tab w:val="right" w:pos="10080"/>
            </w:tabs>
            <w:jc w:val="both"/>
          </w:pPr>
        </w:pPrChange>
      </w:pPr>
      <w:r w:rsidRPr="00E57E84">
        <w:rPr>
          <w:b/>
          <w:u w:val="single"/>
          <w:lang w:eastAsia="zh-CN"/>
        </w:rPr>
        <w:t>RESEARCH EXPERIENCE</w:t>
      </w:r>
      <w:bookmarkStart w:id="88" w:name="OLE_LINK11"/>
      <w:bookmarkStart w:id="89" w:name="OLE_LINK12"/>
      <w:r w:rsidRPr="00E57E84">
        <w:rPr>
          <w:rFonts w:hint="eastAsia"/>
          <w:b/>
          <w:u w:val="single"/>
          <w:lang w:eastAsia="zh-CN"/>
        </w:rPr>
        <w:t xml:space="preserve">                                                                                                           </w:t>
      </w:r>
    </w:p>
    <w:p w14:paraId="7F9A9307" w14:textId="18F1F364" w:rsidR="00983ED0" w:rsidRDefault="00983ED0" w:rsidP="00983ED0">
      <w:pPr>
        <w:spacing w:line="300" w:lineRule="exact"/>
        <w:rPr>
          <w:lang w:eastAsia="zh-CN"/>
        </w:rPr>
      </w:pPr>
      <w:r>
        <w:rPr>
          <w:b/>
          <w:lang w:eastAsia="zh-CN"/>
        </w:rPr>
        <w:t>Data</w:t>
      </w:r>
      <w:r w:rsidRPr="00983ED0">
        <w:rPr>
          <w:b/>
          <w:lang w:eastAsia="zh-CN"/>
        </w:rPr>
        <w:t xml:space="preserve"> Visualizations for Promoting Data Literacy</w:t>
      </w:r>
      <w:r w:rsidRPr="002F4465">
        <w:rPr>
          <w:b/>
          <w:lang w:eastAsia="zh-CN"/>
        </w:rPr>
        <w:tab/>
        <w:t xml:space="preserve">                                      </w:t>
      </w:r>
      <w:r>
        <w:rPr>
          <w:lang w:eastAsia="zh-CN"/>
        </w:rPr>
        <w:t>Sept</w:t>
      </w:r>
      <w:r w:rsidRPr="00E57E84">
        <w:rPr>
          <w:lang w:eastAsia="zh-CN"/>
        </w:rPr>
        <w:t>. 202</w:t>
      </w:r>
      <w:r>
        <w:rPr>
          <w:lang w:eastAsia="zh-CN"/>
        </w:rPr>
        <w:t>3 - Present</w:t>
      </w:r>
    </w:p>
    <w:p w14:paraId="680767D4" w14:textId="046B133E" w:rsidR="00983ED0" w:rsidRDefault="00983ED0" w:rsidP="00983ED0">
      <w:pPr>
        <w:spacing w:line="300" w:lineRule="exact"/>
        <w:jc w:val="both"/>
        <w:rPr>
          <w:bCs/>
          <w:lang w:eastAsia="zh-CN"/>
        </w:rPr>
      </w:pPr>
      <w:r>
        <w:rPr>
          <w:i/>
          <w:lang w:eastAsia="zh-CN"/>
        </w:rPr>
        <w:t>Graduate Researcher</w:t>
      </w:r>
      <w:r w:rsidRPr="00E57E84">
        <w:rPr>
          <w:lang w:eastAsia="zh-CN"/>
        </w:rPr>
        <w:t>, A</w:t>
      </w:r>
      <w:r w:rsidRPr="00E57E84">
        <w:rPr>
          <w:rFonts w:hint="eastAsia"/>
          <w:lang w:eastAsia="zh-CN"/>
        </w:rPr>
        <w:t>d</w:t>
      </w:r>
      <w:r w:rsidRPr="00E57E84">
        <w:rPr>
          <w:lang w:eastAsia="zh-CN"/>
        </w:rPr>
        <w:t xml:space="preserve">visor: </w:t>
      </w:r>
      <w:r>
        <w:rPr>
          <w:lang w:eastAsia="zh-CN"/>
        </w:rPr>
        <w:t xml:space="preserve">Dr. Jessica Roberts, TILES Lab, </w:t>
      </w:r>
      <w:r w:rsidRPr="00983ED0">
        <w:rPr>
          <w:lang w:eastAsia="zh-CN"/>
        </w:rPr>
        <w:t>Georgia Tech</w:t>
      </w:r>
      <w:r>
        <w:rPr>
          <w:lang w:eastAsia="zh-CN"/>
        </w:rPr>
        <w:t xml:space="preserve"> </w:t>
      </w:r>
      <w:r w:rsidRPr="00E57E84">
        <w:rPr>
          <w:bCs/>
          <w:lang w:eastAsia="zh-CN"/>
        </w:rPr>
        <w:t xml:space="preserve">    </w:t>
      </w:r>
    </w:p>
    <w:p w14:paraId="078ED592" w14:textId="3F08B838" w:rsidR="00983ED0" w:rsidRDefault="00983ED0" w:rsidP="002F4465">
      <w:pPr>
        <w:pStyle w:val="ListParagraph"/>
        <w:numPr>
          <w:ilvl w:val="0"/>
          <w:numId w:val="4"/>
        </w:numPr>
        <w:spacing w:line="300" w:lineRule="exact"/>
        <w:ind w:left="180" w:hanging="180"/>
        <w:jc w:val="both"/>
        <w:rPr>
          <w:lang w:eastAsia="zh-CN"/>
        </w:rPr>
      </w:pPr>
      <w:r>
        <w:rPr>
          <w:lang w:eastAsia="zh-CN"/>
        </w:rPr>
        <w:t>Design and develop public Kiosk display of Air Quality Index Data that supports organic Human-Data-Interaction with visualization systems in informal learning set-up.</w:t>
      </w:r>
    </w:p>
    <w:p w14:paraId="1DFAA0CB" w14:textId="2CD60E72" w:rsidR="00983ED0" w:rsidRPr="00983ED0" w:rsidRDefault="00AF4B28" w:rsidP="002F4465">
      <w:pPr>
        <w:pStyle w:val="ListParagraph"/>
        <w:numPr>
          <w:ilvl w:val="0"/>
          <w:numId w:val="4"/>
        </w:numPr>
        <w:spacing w:line="300" w:lineRule="exact"/>
        <w:ind w:left="180" w:hanging="180"/>
        <w:jc w:val="both"/>
        <w:rPr>
          <w:lang w:eastAsia="zh-CN"/>
        </w:rPr>
      </w:pPr>
      <w:r>
        <w:rPr>
          <w:lang w:eastAsia="zh-CN"/>
        </w:rPr>
        <w:t>Co-</w:t>
      </w:r>
      <w:r w:rsidR="00983ED0">
        <w:rPr>
          <w:lang w:eastAsia="zh-CN"/>
        </w:rPr>
        <w:t xml:space="preserve">Design and </w:t>
      </w:r>
      <w:r>
        <w:rPr>
          <w:lang w:eastAsia="zh-CN"/>
        </w:rPr>
        <w:t>lead</w:t>
      </w:r>
      <w:r w:rsidR="00983ED0">
        <w:rPr>
          <w:lang w:eastAsia="zh-CN"/>
        </w:rPr>
        <w:t xml:space="preserve"> the Data </w:t>
      </w:r>
      <w:r>
        <w:rPr>
          <w:lang w:eastAsia="zh-CN"/>
        </w:rPr>
        <w:t>Visualization and Environment summer camp with teachers for middle schoolers in Atlanta scaffolding self-directed data exploration.</w:t>
      </w:r>
    </w:p>
    <w:p w14:paraId="25738770" w14:textId="533A8861" w:rsidR="002F4465" w:rsidRDefault="002F4465" w:rsidP="002F4465">
      <w:pPr>
        <w:spacing w:line="300" w:lineRule="exact"/>
        <w:rPr>
          <w:lang w:eastAsia="zh-CN"/>
        </w:rPr>
      </w:pPr>
      <w:r>
        <w:rPr>
          <w:b/>
          <w:lang w:eastAsia="zh-CN"/>
        </w:rPr>
        <w:t>Visualization and Computational Aesthetics</w:t>
      </w:r>
      <w:r w:rsidRPr="002F4465">
        <w:rPr>
          <w:b/>
          <w:lang w:eastAsia="zh-CN"/>
        </w:rPr>
        <w:tab/>
        <w:t xml:space="preserve">                                      </w:t>
      </w:r>
      <w:r>
        <w:rPr>
          <w:b/>
          <w:lang w:eastAsia="zh-CN"/>
        </w:rPr>
        <w:t xml:space="preserve"> </w:t>
      </w:r>
      <w:r>
        <w:rPr>
          <w:lang w:eastAsia="zh-CN"/>
        </w:rPr>
        <w:t>Sept</w:t>
      </w:r>
      <w:r w:rsidRPr="00E57E84">
        <w:rPr>
          <w:lang w:eastAsia="zh-CN"/>
        </w:rPr>
        <w:t>. 202</w:t>
      </w:r>
      <w:r>
        <w:rPr>
          <w:lang w:eastAsia="zh-CN"/>
        </w:rPr>
        <w:t>1 - Present</w:t>
      </w:r>
    </w:p>
    <w:p w14:paraId="1D55AA1E" w14:textId="30E20106" w:rsidR="00962BBA" w:rsidRDefault="0052688D" w:rsidP="002F4465">
      <w:pPr>
        <w:spacing w:line="300" w:lineRule="exact"/>
        <w:jc w:val="both"/>
        <w:rPr>
          <w:bCs/>
          <w:lang w:eastAsia="zh-CN"/>
        </w:rPr>
      </w:pPr>
      <w:r>
        <w:rPr>
          <w:i/>
          <w:lang w:eastAsia="zh-CN"/>
        </w:rPr>
        <w:t>Graduate Researcher</w:t>
      </w:r>
      <w:r w:rsidR="002F4465" w:rsidRPr="00E57E84">
        <w:rPr>
          <w:lang w:eastAsia="zh-CN"/>
        </w:rPr>
        <w:t>, A</w:t>
      </w:r>
      <w:r w:rsidR="002F4465" w:rsidRPr="00E57E84">
        <w:rPr>
          <w:rFonts w:hint="eastAsia"/>
          <w:lang w:eastAsia="zh-CN"/>
        </w:rPr>
        <w:t>d</w:t>
      </w:r>
      <w:r w:rsidR="002F4465" w:rsidRPr="00E57E84">
        <w:rPr>
          <w:lang w:eastAsia="zh-CN"/>
        </w:rPr>
        <w:t xml:space="preserve">visor: </w:t>
      </w:r>
      <w:r w:rsidR="002F4465">
        <w:rPr>
          <w:lang w:eastAsia="zh-CN"/>
        </w:rPr>
        <w:t xml:space="preserve">George </w:t>
      </w:r>
      <w:proofErr w:type="spellStart"/>
      <w:r w:rsidR="002F4465">
        <w:rPr>
          <w:lang w:eastAsia="zh-CN"/>
        </w:rPr>
        <w:t>Legrady</w:t>
      </w:r>
      <w:proofErr w:type="spellEnd"/>
      <w:r w:rsidR="002F4465" w:rsidRPr="00E57E84">
        <w:rPr>
          <w:lang w:eastAsia="zh-CN"/>
        </w:rPr>
        <w:t xml:space="preserve">, </w:t>
      </w:r>
      <w:r w:rsidR="002F4465">
        <w:rPr>
          <w:bCs/>
          <w:lang w:eastAsia="zh-CN"/>
        </w:rPr>
        <w:t>Experimental Visualization Lab</w:t>
      </w:r>
      <w:r w:rsidR="002F4465" w:rsidRPr="00E57E84">
        <w:rPr>
          <w:bCs/>
          <w:lang w:eastAsia="zh-CN"/>
        </w:rPr>
        <w:t xml:space="preserve">, </w:t>
      </w:r>
      <w:r w:rsidR="002F4465">
        <w:rPr>
          <w:bCs/>
          <w:lang w:eastAsia="zh-CN"/>
        </w:rPr>
        <w:t>UCSB</w:t>
      </w:r>
      <w:r w:rsidR="002F4465" w:rsidRPr="00E57E84">
        <w:rPr>
          <w:bCs/>
          <w:lang w:eastAsia="zh-CN"/>
        </w:rPr>
        <w:t xml:space="preserve">.     </w:t>
      </w:r>
    </w:p>
    <w:p w14:paraId="5C1F9DDD" w14:textId="2FDD97A9" w:rsidR="002F4465" w:rsidRDefault="00962BBA" w:rsidP="00962BBA">
      <w:pPr>
        <w:pStyle w:val="ListParagraph"/>
        <w:numPr>
          <w:ilvl w:val="0"/>
          <w:numId w:val="4"/>
        </w:numPr>
        <w:spacing w:line="300" w:lineRule="exact"/>
        <w:ind w:left="180" w:hanging="180"/>
        <w:jc w:val="both"/>
        <w:rPr>
          <w:lang w:eastAsia="zh-CN"/>
        </w:rPr>
      </w:pPr>
      <w:r>
        <w:rPr>
          <w:lang w:eastAsia="zh-CN"/>
        </w:rPr>
        <w:t>Research on 3D visual representations of cross-modal data including audio, speech and text.</w:t>
      </w:r>
    </w:p>
    <w:p w14:paraId="630FEC35" w14:textId="3829FB75" w:rsidR="00962BBA" w:rsidRDefault="00962BBA" w:rsidP="00962BBA">
      <w:pPr>
        <w:pStyle w:val="ListParagraph"/>
        <w:numPr>
          <w:ilvl w:val="0"/>
          <w:numId w:val="4"/>
        </w:numPr>
        <w:spacing w:line="300" w:lineRule="exact"/>
        <w:ind w:left="180" w:hanging="180"/>
        <w:jc w:val="both"/>
        <w:rPr>
          <w:lang w:eastAsia="zh-CN"/>
        </w:rPr>
      </w:pPr>
      <w:r>
        <w:rPr>
          <w:lang w:eastAsia="zh-CN"/>
        </w:rPr>
        <w:t xml:space="preserve">Created an art installation that converts audience speech input to architectures in 3D space in real-time using deep learning </w:t>
      </w:r>
      <w:r w:rsidR="00F17F3D">
        <w:rPr>
          <w:lang w:eastAsia="zh-CN"/>
        </w:rPr>
        <w:t>in Panda3D. The work was submitted to ISEA2023.</w:t>
      </w:r>
    </w:p>
    <w:p w14:paraId="3DA09ADC" w14:textId="2DB21C12" w:rsidR="00F17F3D" w:rsidRPr="00E57E84" w:rsidDel="00E624D1" w:rsidRDefault="00F17F3D" w:rsidP="00962BBA">
      <w:pPr>
        <w:pStyle w:val="ListParagraph"/>
        <w:numPr>
          <w:ilvl w:val="0"/>
          <w:numId w:val="4"/>
        </w:numPr>
        <w:spacing w:line="300" w:lineRule="exact"/>
        <w:ind w:left="180" w:hanging="180"/>
        <w:jc w:val="both"/>
        <w:rPr>
          <w:del w:id="90" w:author="Yixuan Li" w:date="2022-12-11T12:59:00Z"/>
          <w:lang w:eastAsia="zh-CN"/>
        </w:rPr>
      </w:pPr>
      <w:r>
        <w:rPr>
          <w:lang w:eastAsia="zh-CN"/>
        </w:rPr>
        <w:t>Design and instruct courses on Computational Aesthetics and Data Visualization, covering topics on computer vision, text2img algorithms and tools</w:t>
      </w:r>
      <w:r w:rsidR="000A6623">
        <w:rPr>
          <w:lang w:eastAsia="zh-CN"/>
        </w:rPr>
        <w:t>,</w:t>
      </w:r>
      <w:r>
        <w:rPr>
          <w:lang w:eastAsia="zh-CN"/>
        </w:rPr>
        <w:t xml:space="preserve"> and 3D data visualization using Processing.</w:t>
      </w:r>
    </w:p>
    <w:p w14:paraId="0A381B14" w14:textId="77777777" w:rsidR="002F4465" w:rsidRPr="00E624D1" w:rsidRDefault="002F4465">
      <w:pPr>
        <w:pStyle w:val="ListParagraph"/>
        <w:numPr>
          <w:ilvl w:val="0"/>
          <w:numId w:val="4"/>
        </w:numPr>
        <w:spacing w:line="300" w:lineRule="exact"/>
        <w:ind w:left="180" w:hanging="180"/>
        <w:jc w:val="both"/>
        <w:rPr>
          <w:b/>
          <w:lang w:eastAsia="zh-CN"/>
          <w:rPrChange w:id="91" w:author="Yixuan Li" w:date="2022-12-11T12:59:00Z">
            <w:rPr>
              <w:lang w:eastAsia="zh-CN"/>
            </w:rPr>
          </w:rPrChange>
        </w:rPr>
        <w:pPrChange w:id="92" w:author="Yixuan Li" w:date="2022-12-11T12:59:00Z">
          <w:pPr>
            <w:spacing w:line="300" w:lineRule="exact"/>
          </w:pPr>
        </w:pPrChange>
      </w:pPr>
    </w:p>
    <w:p w14:paraId="29F429A8" w14:textId="63315604" w:rsidR="002F4465" w:rsidRDefault="002F4465" w:rsidP="002F4465">
      <w:pPr>
        <w:spacing w:line="300" w:lineRule="exact"/>
        <w:rPr>
          <w:lang w:eastAsia="zh-CN"/>
        </w:rPr>
      </w:pPr>
      <w:r w:rsidRPr="002F4465">
        <w:rPr>
          <w:b/>
          <w:lang w:eastAsia="zh-CN"/>
        </w:rPr>
        <w:t xml:space="preserve">Data Visualization </w:t>
      </w:r>
      <w:proofErr w:type="gramStart"/>
      <w:r w:rsidRPr="002F4465">
        <w:rPr>
          <w:b/>
          <w:lang w:eastAsia="zh-CN"/>
        </w:rPr>
        <w:t>For</w:t>
      </w:r>
      <w:proofErr w:type="gramEnd"/>
      <w:r w:rsidRPr="002F4465">
        <w:rPr>
          <w:b/>
          <w:lang w:eastAsia="zh-CN"/>
        </w:rPr>
        <w:t xml:space="preserve"> </w:t>
      </w:r>
      <w:proofErr w:type="gramStart"/>
      <w:r w:rsidRPr="002F4465">
        <w:rPr>
          <w:b/>
          <w:lang w:eastAsia="zh-CN"/>
        </w:rPr>
        <w:t>The</w:t>
      </w:r>
      <w:proofErr w:type="gramEnd"/>
      <w:r w:rsidRPr="002F4465">
        <w:rPr>
          <w:b/>
          <w:lang w:eastAsia="zh-CN"/>
        </w:rPr>
        <w:t xml:space="preserve"> Mass</w:t>
      </w:r>
      <w:r w:rsidRPr="002F4465">
        <w:rPr>
          <w:b/>
          <w:lang w:eastAsia="zh-CN"/>
        </w:rPr>
        <w:tab/>
        <w:t xml:space="preserve">                                                         </w:t>
      </w:r>
      <w:r>
        <w:rPr>
          <w:lang w:eastAsia="zh-CN"/>
        </w:rPr>
        <w:t>Sept.</w:t>
      </w:r>
      <w:r w:rsidRPr="00E57E84">
        <w:rPr>
          <w:lang w:eastAsia="zh-CN"/>
        </w:rPr>
        <w:t xml:space="preserve"> 202</w:t>
      </w:r>
      <w:r>
        <w:rPr>
          <w:lang w:eastAsia="zh-CN"/>
        </w:rPr>
        <w:t>0</w:t>
      </w:r>
      <w:r w:rsidRPr="00E57E84">
        <w:rPr>
          <w:lang w:eastAsia="zh-CN"/>
        </w:rPr>
        <w:t xml:space="preserve"> </w:t>
      </w:r>
      <w:del w:id="93" w:author="Madison N. Spinelli" w:date="2020-10-20T16:54:00Z">
        <w:r w:rsidRPr="00E57E84">
          <w:rPr>
            <w:lang w:eastAsia="zh-CN"/>
          </w:rPr>
          <w:delText xml:space="preserve"> </w:delText>
        </w:r>
      </w:del>
      <w:r w:rsidRPr="00E57E84">
        <w:rPr>
          <w:lang w:eastAsia="zh-CN"/>
        </w:rPr>
        <w:t xml:space="preserve">– </w:t>
      </w:r>
      <w:del w:id="94" w:author="Madison N. Spinelli" w:date="2020-10-20T16:54:00Z">
        <w:r w:rsidRPr="00E57E84">
          <w:rPr>
            <w:lang w:eastAsia="zh-CN"/>
          </w:rPr>
          <w:delText xml:space="preserve"> </w:delText>
        </w:r>
      </w:del>
      <w:r>
        <w:rPr>
          <w:lang w:eastAsia="zh-CN"/>
        </w:rPr>
        <w:t>Sept</w:t>
      </w:r>
      <w:r w:rsidRPr="00E57E84">
        <w:rPr>
          <w:lang w:eastAsia="zh-CN"/>
        </w:rPr>
        <w:t>. 202</w:t>
      </w:r>
      <w:r>
        <w:rPr>
          <w:lang w:eastAsia="zh-CN"/>
        </w:rPr>
        <w:t>1</w:t>
      </w:r>
    </w:p>
    <w:p w14:paraId="7E3A1F04" w14:textId="0693F212" w:rsidR="002F4465" w:rsidRDefault="002F4465" w:rsidP="002F4465">
      <w:pPr>
        <w:spacing w:line="300" w:lineRule="exact"/>
        <w:jc w:val="both"/>
        <w:rPr>
          <w:bCs/>
          <w:lang w:eastAsia="zh-CN"/>
        </w:rPr>
      </w:pPr>
      <w:r w:rsidRPr="00E57E84">
        <w:rPr>
          <w:i/>
          <w:lang w:eastAsia="zh-CN"/>
        </w:rPr>
        <w:t>Research A</w:t>
      </w:r>
      <w:r w:rsidRPr="00E57E84">
        <w:rPr>
          <w:rFonts w:hint="eastAsia"/>
          <w:i/>
          <w:lang w:eastAsia="zh-CN"/>
        </w:rPr>
        <w:t>ss</w:t>
      </w:r>
      <w:r w:rsidRPr="00E57E84">
        <w:rPr>
          <w:i/>
          <w:lang w:eastAsia="zh-CN"/>
        </w:rPr>
        <w:t>istant</w:t>
      </w:r>
      <w:r w:rsidRPr="00E57E84">
        <w:rPr>
          <w:lang w:eastAsia="zh-CN"/>
        </w:rPr>
        <w:t>, A</w:t>
      </w:r>
      <w:r w:rsidRPr="00E57E84">
        <w:rPr>
          <w:rFonts w:hint="eastAsia"/>
          <w:lang w:eastAsia="zh-CN"/>
        </w:rPr>
        <w:t>d</w:t>
      </w:r>
      <w:r w:rsidRPr="00E57E84">
        <w:rPr>
          <w:lang w:eastAsia="zh-CN"/>
        </w:rPr>
        <w:t xml:space="preserve">visor: </w:t>
      </w:r>
      <w:r w:rsidR="00983ED0">
        <w:rPr>
          <w:lang w:eastAsia="zh-CN"/>
        </w:rPr>
        <w:t xml:space="preserve">Dr. </w:t>
      </w:r>
      <w:r>
        <w:rPr>
          <w:lang w:eastAsia="zh-CN"/>
        </w:rPr>
        <w:t>Siming Chen</w:t>
      </w:r>
      <w:r w:rsidRPr="00E57E84">
        <w:rPr>
          <w:lang w:eastAsia="zh-CN"/>
        </w:rPr>
        <w:t xml:space="preserve">, </w:t>
      </w:r>
      <w:r>
        <w:rPr>
          <w:bCs/>
          <w:lang w:eastAsia="zh-CN"/>
        </w:rPr>
        <w:t>FDU-VIS</w:t>
      </w:r>
      <w:r w:rsidRPr="00E57E84">
        <w:rPr>
          <w:bCs/>
          <w:lang w:eastAsia="zh-CN"/>
        </w:rPr>
        <w:t xml:space="preserve">, </w:t>
      </w:r>
      <w:r>
        <w:rPr>
          <w:bCs/>
          <w:lang w:eastAsia="zh-CN"/>
        </w:rPr>
        <w:t>Fudan</w:t>
      </w:r>
      <w:r w:rsidRPr="00E57E84">
        <w:rPr>
          <w:bCs/>
          <w:lang w:eastAsia="zh-CN"/>
        </w:rPr>
        <w:t xml:space="preserve"> University.  </w:t>
      </w:r>
    </w:p>
    <w:p w14:paraId="69B72455" w14:textId="064735B9" w:rsidR="005250A2" w:rsidRPr="005250A2" w:rsidRDefault="005250A2" w:rsidP="002F4465">
      <w:pPr>
        <w:pStyle w:val="ListParagraph"/>
        <w:numPr>
          <w:ilvl w:val="0"/>
          <w:numId w:val="4"/>
        </w:numPr>
        <w:spacing w:line="300" w:lineRule="exact"/>
        <w:ind w:left="180" w:hanging="180"/>
        <w:jc w:val="both"/>
        <w:rPr>
          <w:lang w:eastAsia="zh-CN"/>
        </w:rPr>
      </w:pPr>
      <w:r>
        <w:rPr>
          <w:lang w:eastAsia="zh-CN"/>
        </w:rPr>
        <w:t>Researched on how to promote knowledge accessibility to novice users using data visualization.</w:t>
      </w:r>
    </w:p>
    <w:p w14:paraId="2259E1ED" w14:textId="6063633F" w:rsidR="002F4465" w:rsidRDefault="002F4465" w:rsidP="002F4465">
      <w:pPr>
        <w:pStyle w:val="ListParagraph"/>
        <w:numPr>
          <w:ilvl w:val="0"/>
          <w:numId w:val="4"/>
        </w:numPr>
        <w:spacing w:line="300" w:lineRule="exact"/>
        <w:ind w:left="180" w:hanging="180"/>
        <w:jc w:val="both"/>
        <w:rPr>
          <w:lang w:eastAsia="zh-CN"/>
        </w:rPr>
      </w:pPr>
      <w:r>
        <w:rPr>
          <w:lang w:eastAsia="zh-CN"/>
        </w:rPr>
        <w:t>Developed a</w:t>
      </w:r>
      <w:r w:rsidR="00DD55FA">
        <w:rPr>
          <w:lang w:eastAsia="zh-CN"/>
        </w:rPr>
        <w:t xml:space="preserve"> data visualization system inspired by </w:t>
      </w:r>
      <w:r w:rsidR="00DD55FA" w:rsidRPr="00DD55FA">
        <w:rPr>
          <w:lang w:eastAsia="zh-CN"/>
        </w:rPr>
        <w:t>Hoag's Object</w:t>
      </w:r>
      <w:r w:rsidR="00DD55FA">
        <w:rPr>
          <w:lang w:eastAsia="zh-CN"/>
        </w:rPr>
        <w:t xml:space="preserve"> to present Su Dongpo’s life story using D3.js. The corresponding video won the </w:t>
      </w:r>
      <w:r w:rsidR="00DD55FA" w:rsidRPr="00DD55FA">
        <w:t>Storytelling Contest</w:t>
      </w:r>
      <w:r w:rsidR="00DD55FA">
        <w:t xml:space="preserve"> of</w:t>
      </w:r>
      <w:r w:rsidR="00DD55FA" w:rsidRPr="00DD55FA">
        <w:t xml:space="preserve"> IEEE PacificVis'21</w:t>
      </w:r>
      <w:r w:rsidR="00DD55FA">
        <w:t>.</w:t>
      </w:r>
    </w:p>
    <w:p w14:paraId="5FE3434C" w14:textId="0A132A19" w:rsidR="00DD55FA" w:rsidRPr="00E57E84" w:rsidDel="00E624D1" w:rsidRDefault="00DD55FA" w:rsidP="002F4465">
      <w:pPr>
        <w:pStyle w:val="ListParagraph"/>
        <w:numPr>
          <w:ilvl w:val="0"/>
          <w:numId w:val="4"/>
        </w:numPr>
        <w:spacing w:line="300" w:lineRule="exact"/>
        <w:ind w:left="180" w:hanging="180"/>
        <w:jc w:val="both"/>
        <w:rPr>
          <w:del w:id="95" w:author="Yixuan Li" w:date="2022-12-11T12:59:00Z"/>
          <w:lang w:eastAsia="zh-CN"/>
        </w:rPr>
      </w:pPr>
      <w:r>
        <w:rPr>
          <w:lang w:eastAsia="zh-CN"/>
        </w:rPr>
        <w:t>Conducted</w:t>
      </w:r>
      <w:r w:rsidR="005250A2">
        <w:rPr>
          <w:lang w:eastAsia="zh-CN"/>
        </w:rPr>
        <w:t xml:space="preserve"> a working pipeline that</w:t>
      </w:r>
      <w:r>
        <w:t xml:space="preserve"> provid</w:t>
      </w:r>
      <w:r w:rsidR="005250A2">
        <w:t>es</w:t>
      </w:r>
      <w:r>
        <w:t xml:space="preserve"> interaction recommendations </w:t>
      </w:r>
      <w:r w:rsidRPr="00DD55FA">
        <w:t xml:space="preserve">for </w:t>
      </w:r>
      <w:r>
        <w:t>p</w:t>
      </w:r>
      <w:r w:rsidRPr="00DD55FA">
        <w:t xml:space="preserve">ublic </w:t>
      </w:r>
      <w:r>
        <w:t>u</w:t>
      </w:r>
      <w:r w:rsidRPr="00DD55FA">
        <w:t xml:space="preserve">sers </w:t>
      </w:r>
      <w:r w:rsidR="005250A2">
        <w:t>using</w:t>
      </w:r>
      <w:r w:rsidRPr="00DD55FA">
        <w:t xml:space="preserve"> </w:t>
      </w:r>
      <w:r>
        <w:t>m</w:t>
      </w:r>
      <w:r w:rsidRPr="00DD55FA">
        <w:t xml:space="preserve">ulti-view </w:t>
      </w:r>
      <w:r>
        <w:t>v</w:t>
      </w:r>
      <w:r w:rsidRPr="00DD55FA">
        <w:t xml:space="preserve">isualization </w:t>
      </w:r>
      <w:r>
        <w:t xml:space="preserve">in public education scenarios. The work was accepted by IEEE </w:t>
      </w:r>
      <w:r w:rsidR="005250A2">
        <w:t>VIS22.</w:t>
      </w:r>
    </w:p>
    <w:p w14:paraId="2AE2D216" w14:textId="77777777" w:rsidR="002F4465" w:rsidRPr="00E624D1" w:rsidRDefault="002F4465">
      <w:pPr>
        <w:pStyle w:val="ListParagraph"/>
        <w:numPr>
          <w:ilvl w:val="0"/>
          <w:numId w:val="4"/>
        </w:numPr>
        <w:spacing w:line="300" w:lineRule="exact"/>
        <w:ind w:left="180" w:hanging="180"/>
        <w:jc w:val="both"/>
        <w:rPr>
          <w:b/>
          <w:sz w:val="20"/>
          <w:szCs w:val="20"/>
          <w:lang w:eastAsia="zh-CN"/>
          <w:rPrChange w:id="96" w:author="Yixuan Li" w:date="2022-12-11T12:59:00Z">
            <w:rPr>
              <w:lang w:eastAsia="zh-CN"/>
            </w:rPr>
          </w:rPrChange>
        </w:rPr>
        <w:pPrChange w:id="97" w:author="Yixuan Li" w:date="2022-12-11T12:59:00Z">
          <w:pPr>
            <w:spacing w:line="300" w:lineRule="exact"/>
          </w:pPr>
        </w:pPrChange>
      </w:pPr>
    </w:p>
    <w:p w14:paraId="3255E6BB" w14:textId="27BA1CEB" w:rsidR="008E51AB" w:rsidRPr="00E57E84" w:rsidRDefault="00404482">
      <w:pPr>
        <w:spacing w:line="300" w:lineRule="exact"/>
        <w:jc w:val="distribute"/>
        <w:rPr>
          <w:b/>
          <w:lang w:eastAsia="zh-CN"/>
        </w:rPr>
      </w:pPr>
      <w:del w:id="98" w:author="Madison N. Spinelli" w:date="2020-10-20T16:54:00Z">
        <w:r w:rsidRPr="00E57E84">
          <w:rPr>
            <w:rFonts w:hint="eastAsia"/>
            <w:b/>
            <w:lang w:eastAsia="zh-CN"/>
          </w:rPr>
          <w:delText>Research</w:delText>
        </w:r>
        <w:r w:rsidRPr="00E57E84">
          <w:rPr>
            <w:b/>
            <w:lang w:eastAsia="zh-CN"/>
          </w:rPr>
          <w:delText xml:space="preserve"> </w:delText>
        </w:r>
        <w:r w:rsidRPr="00E57E84">
          <w:rPr>
            <w:rFonts w:hint="eastAsia"/>
            <w:b/>
            <w:lang w:eastAsia="zh-CN"/>
          </w:rPr>
          <w:delText>about</w:delText>
        </w:r>
        <w:r w:rsidRPr="00E57E84">
          <w:rPr>
            <w:b/>
            <w:lang w:eastAsia="zh-CN"/>
          </w:rPr>
          <w:delText xml:space="preserve"> </w:delText>
        </w:r>
      </w:del>
      <w:r w:rsidR="00982C32" w:rsidRPr="00E57E84">
        <w:rPr>
          <w:b/>
          <w:lang w:eastAsia="zh-CN"/>
        </w:rPr>
        <w:t>Posters</w:t>
      </w:r>
      <w:r w:rsidR="00507962" w:rsidRPr="00E57E84">
        <w:rPr>
          <w:b/>
          <w:lang w:eastAsia="zh-CN"/>
        </w:rPr>
        <w:t>’</w:t>
      </w:r>
      <w:r w:rsidR="00982C32" w:rsidRPr="00E57E84">
        <w:rPr>
          <w:b/>
          <w:lang w:eastAsia="zh-CN"/>
        </w:rPr>
        <w:t xml:space="preserve"> layout automatically design system with AI and CV </w:t>
      </w:r>
      <w:r w:rsidRPr="00E57E84">
        <w:rPr>
          <w:rFonts w:hint="eastAsia"/>
          <w:b/>
          <w:lang w:eastAsia="zh-CN"/>
        </w:rPr>
        <w:t xml:space="preserve">          </w:t>
      </w:r>
      <w:r w:rsidR="00982C32" w:rsidRPr="00E57E84">
        <w:rPr>
          <w:b/>
          <w:lang w:eastAsia="zh-CN"/>
        </w:rPr>
        <w:t xml:space="preserve"> </w:t>
      </w:r>
      <w:r w:rsidR="00D723BA" w:rsidRPr="00E57E84">
        <w:rPr>
          <w:lang w:eastAsia="zh-CN"/>
        </w:rPr>
        <w:t xml:space="preserve"> </w:t>
      </w:r>
      <w:r w:rsidRPr="00E57E84">
        <w:rPr>
          <w:lang w:eastAsia="zh-CN"/>
        </w:rPr>
        <w:t xml:space="preserve">    Jul</w:t>
      </w:r>
      <w:r w:rsidRPr="00E57E84">
        <w:rPr>
          <w:rFonts w:hint="eastAsia"/>
          <w:lang w:eastAsia="zh-CN"/>
        </w:rPr>
        <w:t>y</w:t>
      </w:r>
      <w:r w:rsidRPr="00E57E84">
        <w:rPr>
          <w:lang w:eastAsia="zh-CN"/>
        </w:rPr>
        <w:t xml:space="preserve"> 2020</w:t>
      </w:r>
      <w:r w:rsidR="00E3289C" w:rsidRPr="00E57E84">
        <w:rPr>
          <w:lang w:eastAsia="zh-CN"/>
        </w:rPr>
        <w:t xml:space="preserve"> </w:t>
      </w:r>
      <w:del w:id="99" w:author="Madison N. Spinelli" w:date="2020-10-20T16:54:00Z">
        <w:r w:rsidRPr="00E57E84">
          <w:rPr>
            <w:lang w:eastAsia="zh-CN"/>
          </w:rPr>
          <w:delText xml:space="preserve"> </w:delText>
        </w:r>
      </w:del>
      <w:r w:rsidRPr="00E57E84">
        <w:rPr>
          <w:lang w:eastAsia="zh-CN"/>
        </w:rPr>
        <w:t>–</w:t>
      </w:r>
      <w:r w:rsidR="00E3289C" w:rsidRPr="00E57E84">
        <w:rPr>
          <w:lang w:eastAsia="zh-CN"/>
        </w:rPr>
        <w:t xml:space="preserve"> </w:t>
      </w:r>
      <w:del w:id="100" w:author="Madison N. Spinelli" w:date="2020-10-20T16:54:00Z">
        <w:r w:rsidRPr="00E57E84">
          <w:rPr>
            <w:lang w:eastAsia="zh-CN"/>
          </w:rPr>
          <w:delText xml:space="preserve"> </w:delText>
        </w:r>
      </w:del>
      <w:r w:rsidR="00017BCD">
        <w:rPr>
          <w:lang w:eastAsia="zh-CN"/>
        </w:rPr>
        <w:t>Nov</w:t>
      </w:r>
      <w:r w:rsidR="00017BCD" w:rsidRPr="00E57E84">
        <w:rPr>
          <w:lang w:eastAsia="zh-CN"/>
        </w:rPr>
        <w:t>. 2020</w:t>
      </w:r>
    </w:p>
    <w:p w14:paraId="2481557F" w14:textId="2D39212C" w:rsidR="008E51AB" w:rsidRPr="00E57E84" w:rsidRDefault="00404482">
      <w:pPr>
        <w:spacing w:line="300" w:lineRule="exact"/>
        <w:jc w:val="both"/>
        <w:rPr>
          <w:lang w:eastAsia="zh-CN"/>
        </w:rPr>
      </w:pPr>
      <w:r w:rsidRPr="00E57E84">
        <w:rPr>
          <w:i/>
          <w:lang w:eastAsia="zh-CN"/>
        </w:rPr>
        <w:t>Research A</w:t>
      </w:r>
      <w:r w:rsidRPr="00E57E84">
        <w:rPr>
          <w:rFonts w:hint="eastAsia"/>
          <w:i/>
          <w:lang w:eastAsia="zh-CN"/>
        </w:rPr>
        <w:t>ss</w:t>
      </w:r>
      <w:r w:rsidRPr="00E57E84">
        <w:rPr>
          <w:i/>
          <w:lang w:eastAsia="zh-CN"/>
        </w:rPr>
        <w:t>istant</w:t>
      </w:r>
      <w:r w:rsidRPr="00E57E84">
        <w:rPr>
          <w:lang w:eastAsia="zh-CN"/>
        </w:rPr>
        <w:t>, A</w:t>
      </w:r>
      <w:r w:rsidRPr="00E57E84">
        <w:rPr>
          <w:rFonts w:hint="eastAsia"/>
          <w:lang w:eastAsia="zh-CN"/>
        </w:rPr>
        <w:t>d</w:t>
      </w:r>
      <w:r w:rsidRPr="00E57E84">
        <w:rPr>
          <w:lang w:eastAsia="zh-CN"/>
        </w:rPr>
        <w:t xml:space="preserve">visor: </w:t>
      </w:r>
      <w:r w:rsidR="00983ED0">
        <w:rPr>
          <w:lang w:eastAsia="zh-CN"/>
        </w:rPr>
        <w:t xml:space="preserve">Dr. </w:t>
      </w:r>
      <w:r w:rsidRPr="00E57E84">
        <w:rPr>
          <w:lang w:eastAsia="zh-CN"/>
        </w:rPr>
        <w:t xml:space="preserve">Ling Fan, </w:t>
      </w:r>
      <w:r w:rsidRPr="00E57E84">
        <w:rPr>
          <w:bCs/>
          <w:lang w:eastAsia="zh-CN"/>
        </w:rPr>
        <w:t xml:space="preserve">Design &amp; AI Lab, Tongji University.                                               </w:t>
      </w:r>
    </w:p>
    <w:p w14:paraId="10B9C082" w14:textId="77777777" w:rsidR="00E57E84" w:rsidRPr="00E57E84" w:rsidRDefault="00E57E84" w:rsidP="00E57E84">
      <w:pPr>
        <w:pStyle w:val="ListParagraph"/>
        <w:numPr>
          <w:ilvl w:val="0"/>
          <w:numId w:val="2"/>
        </w:numPr>
        <w:tabs>
          <w:tab w:val="left" w:pos="180"/>
        </w:tabs>
        <w:spacing w:after="160" w:line="300" w:lineRule="exact"/>
        <w:ind w:left="180" w:hanging="180"/>
        <w:jc w:val="both"/>
      </w:pPr>
      <w:del w:id="101" w:author="Ev" w:date="2020-11-23T04:01:00Z">
        <w:r w:rsidRPr="00E57E84">
          <w:delText xml:space="preserve">Through learning design theory and design process, </w:delText>
        </w:r>
        <w:r w:rsidRPr="00E57E84">
          <w:rPr>
            <w:rFonts w:hint="eastAsia"/>
            <w:lang w:eastAsia="zh-CN"/>
          </w:rPr>
          <w:delText>developed</w:delText>
        </w:r>
        <w:r w:rsidRPr="00E57E84">
          <w:delText xml:space="preserve"> </w:delText>
        </w:r>
      </w:del>
      <w:ins w:id="102" w:author="Ev" w:date="2020-11-23T04:01:00Z">
        <w:r w:rsidRPr="00E57E84">
          <w:rPr>
            <w:lang w:eastAsia="zh-CN"/>
          </w:rPr>
          <w:t>D</w:t>
        </w:r>
        <w:r w:rsidRPr="00E57E84">
          <w:rPr>
            <w:rFonts w:hint="eastAsia"/>
            <w:lang w:eastAsia="zh-CN"/>
          </w:rPr>
          <w:t>eveloped</w:t>
        </w:r>
        <w:r w:rsidRPr="00E57E84">
          <w:t xml:space="preserve"> </w:t>
        </w:r>
      </w:ins>
      <w:r w:rsidRPr="00E57E84">
        <w:t xml:space="preserve">a Reinforcement Learning framework </w:t>
      </w:r>
      <w:r w:rsidRPr="00E57E84">
        <w:rPr>
          <w:rFonts w:hint="eastAsia"/>
          <w:lang w:eastAsia="zh-CN"/>
        </w:rPr>
        <w:t>that</w:t>
      </w:r>
      <w:r w:rsidRPr="00E57E84">
        <w:rPr>
          <w:lang w:eastAsia="zh-CN"/>
        </w:rPr>
        <w:t xml:space="preserve"> resembled the </w:t>
      </w:r>
      <w:del w:id="103" w:author="Ev" w:date="2020-11-23T04:01:00Z">
        <w:r w:rsidRPr="00E57E84">
          <w:rPr>
            <w:lang w:eastAsia="zh-CN"/>
          </w:rPr>
          <w:delText xml:space="preserve">real </w:delText>
        </w:r>
      </w:del>
      <w:ins w:id="104" w:author="Ev" w:date="2020-11-23T04:01:00Z">
        <w:r w:rsidRPr="00E57E84">
          <w:rPr>
            <w:lang w:eastAsia="zh-CN"/>
          </w:rPr>
          <w:t xml:space="preserve">actual </w:t>
        </w:r>
      </w:ins>
      <w:r w:rsidRPr="00E57E84">
        <w:rPr>
          <w:lang w:eastAsia="zh-CN"/>
        </w:rPr>
        <w:t xml:space="preserve">designing process </w:t>
      </w:r>
      <w:r w:rsidRPr="00E57E84">
        <w:t>and use</w:t>
      </w:r>
      <w:ins w:id="105" w:author="Madison N. Spinelli" w:date="2020-10-20T16:55:00Z">
        <w:r w:rsidRPr="00E57E84">
          <w:t>d</w:t>
        </w:r>
      </w:ins>
      <w:r w:rsidRPr="00E57E84">
        <w:t xml:space="preserve"> </w:t>
      </w:r>
      <w:ins w:id="106" w:author="Ev" w:date="2020-11-23T04:01:00Z">
        <w:r w:rsidRPr="00E57E84">
          <w:t xml:space="preserve">a </w:t>
        </w:r>
      </w:ins>
      <w:r w:rsidRPr="00E57E84">
        <w:t>Graph Convolutional Network for</w:t>
      </w:r>
      <w:ins w:id="107" w:author="Ev" w:date="2020-11-23T04:01:00Z">
        <w:r w:rsidRPr="00E57E84">
          <w:t xml:space="preserve"> the purpose of</w:t>
        </w:r>
      </w:ins>
      <w:r w:rsidRPr="00E57E84">
        <w:t xml:space="preserve"> layers' positions initialization</w:t>
      </w:r>
      <w:ins w:id="108" w:author="Ev" w:date="2020-11-23T04:02:00Z">
        <w:r w:rsidRPr="00E57E84">
          <w:t>.</w:t>
        </w:r>
      </w:ins>
    </w:p>
    <w:p w14:paraId="411AE6C3" w14:textId="4D0F39EE" w:rsidR="008E51AB" w:rsidRPr="00E57E84" w:rsidRDefault="00404482" w:rsidP="00D723BA">
      <w:pPr>
        <w:pStyle w:val="ListParagraph"/>
        <w:numPr>
          <w:ilvl w:val="0"/>
          <w:numId w:val="2"/>
        </w:numPr>
        <w:tabs>
          <w:tab w:val="left" w:pos="180"/>
        </w:tabs>
        <w:spacing w:line="300" w:lineRule="exact"/>
        <w:ind w:left="180" w:hanging="180"/>
        <w:jc w:val="both"/>
      </w:pPr>
      <w:r w:rsidRPr="00E57E84">
        <w:rPr>
          <w:rFonts w:hint="eastAsia"/>
        </w:rPr>
        <w:t>Buil</w:t>
      </w:r>
      <w:r w:rsidRPr="00E57E84">
        <w:rPr>
          <w:rFonts w:hint="eastAsia"/>
          <w:lang w:eastAsia="zh-CN"/>
        </w:rPr>
        <w:t>t</w:t>
      </w:r>
      <w:r w:rsidRPr="00E57E84">
        <w:t xml:space="preserve"> aesthetic evaluation functions with reference to design theor</w:t>
      </w:r>
      <w:r w:rsidR="00DD55FA">
        <w:t>ies</w:t>
      </w:r>
      <w:r w:rsidRPr="00E57E84">
        <w:t xml:space="preserve"> to extract layout features</w:t>
      </w:r>
      <w:del w:id="109" w:author="Madison N. Spinelli" w:date="2020-10-20T16:55:00Z">
        <w:r w:rsidRPr="00E57E84">
          <w:delText>,</w:delText>
        </w:r>
      </w:del>
      <w:r w:rsidRPr="00E57E84">
        <w:t xml:space="preserve"> and </w:t>
      </w:r>
      <w:r w:rsidR="00DD55FA">
        <w:t>constructed</w:t>
      </w:r>
      <w:r w:rsidRPr="00E57E84">
        <w:t xml:space="preserve"> </w:t>
      </w:r>
      <w:r w:rsidR="00DD55FA">
        <w:t xml:space="preserve">an </w:t>
      </w:r>
      <w:r w:rsidRPr="00E57E84">
        <w:t>aesthetic evaluation model as a step-out condition for RL generation process</w:t>
      </w:r>
      <w:del w:id="110" w:author="Madison N. Spinelli" w:date="2020-10-20T16:55:00Z">
        <w:r w:rsidRPr="00E57E84">
          <w:delText>.</w:delText>
        </w:r>
      </w:del>
    </w:p>
    <w:p w14:paraId="40138EC5" w14:textId="6A3F34A3" w:rsidR="008E51AB" w:rsidDel="00E624D1" w:rsidRDefault="00CA4F2C" w:rsidP="0032653E">
      <w:pPr>
        <w:pStyle w:val="ListParagraph"/>
        <w:numPr>
          <w:ilvl w:val="0"/>
          <w:numId w:val="2"/>
        </w:numPr>
        <w:tabs>
          <w:tab w:val="left" w:pos="180"/>
        </w:tabs>
        <w:spacing w:line="300" w:lineRule="exact"/>
        <w:ind w:left="180" w:hanging="180"/>
        <w:jc w:val="both"/>
        <w:rPr>
          <w:del w:id="111" w:author="Yixuan Li" w:date="2022-12-11T12:59:00Z"/>
        </w:rPr>
      </w:pPr>
      <w:r w:rsidRPr="00E57E84">
        <w:t>D</w:t>
      </w:r>
      <w:r w:rsidR="00404482" w:rsidRPr="00E57E84">
        <w:t>evelop</w:t>
      </w:r>
      <w:r w:rsidRPr="00E57E84">
        <w:t>ed</w:t>
      </w:r>
      <w:r w:rsidR="00404482" w:rsidRPr="00E57E84">
        <w:t xml:space="preserve"> and package</w:t>
      </w:r>
      <w:r w:rsidRPr="00E57E84">
        <w:t>d</w:t>
      </w:r>
      <w:r w:rsidR="00404482" w:rsidRPr="00E57E84">
        <w:t xml:space="preserve"> the template of particle, material</w:t>
      </w:r>
      <w:ins w:id="112" w:author="Madison N. Spinelli" w:date="2020-10-20T16:55:00Z">
        <w:r w:rsidR="00404482" w:rsidRPr="00E57E84">
          <w:t>,</w:t>
        </w:r>
      </w:ins>
      <w:r w:rsidR="00404482" w:rsidRPr="00E57E84">
        <w:t xml:space="preserve"> and lighting effects with the help of </w:t>
      </w:r>
      <w:r w:rsidRPr="00E57E84">
        <w:t>Unreal Engine 4</w:t>
      </w:r>
      <w:ins w:id="113" w:author="Madison N. Spinelli" w:date="2020-10-20T16:55:00Z">
        <w:r w:rsidR="00404482" w:rsidRPr="00E57E84">
          <w:rPr>
            <w:lang w:eastAsia="zh-CN"/>
          </w:rPr>
          <w:t xml:space="preserve"> to</w:t>
        </w:r>
      </w:ins>
      <w:del w:id="114" w:author="Madison N. Spinelli" w:date="2020-10-20T16:55:00Z">
        <w:r w:rsidR="00404482" w:rsidRPr="00E57E84">
          <w:rPr>
            <w:rFonts w:hint="eastAsia"/>
            <w:lang w:eastAsia="zh-CN"/>
          </w:rPr>
          <w:delText>,</w:delText>
        </w:r>
      </w:del>
      <w:r w:rsidR="00404482" w:rsidRPr="00E57E84">
        <w:rPr>
          <w:rFonts w:hint="eastAsia"/>
          <w:lang w:eastAsia="zh-CN"/>
        </w:rPr>
        <w:t xml:space="preserve"> </w:t>
      </w:r>
      <w:r w:rsidR="00404482" w:rsidRPr="00E57E84">
        <w:t>mak</w:t>
      </w:r>
      <w:ins w:id="115" w:author="Madison N. Spinelli" w:date="2020-10-20T16:55:00Z">
        <w:r w:rsidR="00404482" w:rsidRPr="00E57E84">
          <w:t>e</w:t>
        </w:r>
      </w:ins>
      <w:del w:id="116" w:author="Madison N. Spinelli" w:date="2020-10-20T16:55:00Z">
        <w:r w:rsidR="00404482" w:rsidRPr="00E57E84">
          <w:delText>ing</w:delText>
        </w:r>
      </w:del>
      <w:r w:rsidR="00404482" w:rsidRPr="00E57E84">
        <w:t xml:space="preserve"> 3D development easier and more convenient for general designers</w:t>
      </w:r>
      <w:r w:rsidR="0024750B">
        <w:t>.</w:t>
      </w:r>
      <w:del w:id="117" w:author="Madison N. Spinelli" w:date="2020-10-20T16:55:00Z">
        <w:r w:rsidR="00404482" w:rsidRPr="00E57E84">
          <w:delText>.</w:delText>
        </w:r>
      </w:del>
    </w:p>
    <w:bookmarkEnd w:id="88"/>
    <w:bookmarkEnd w:id="89"/>
    <w:p w14:paraId="1D6E27D5" w14:textId="55AACF4D" w:rsidR="008E51AB" w:rsidRPr="00AF4B28" w:rsidRDefault="008E51AB">
      <w:pPr>
        <w:pStyle w:val="ListParagraph"/>
        <w:numPr>
          <w:ilvl w:val="0"/>
          <w:numId w:val="2"/>
        </w:numPr>
        <w:tabs>
          <w:tab w:val="left" w:pos="180"/>
        </w:tabs>
        <w:spacing w:line="300" w:lineRule="exact"/>
        <w:ind w:left="180" w:hanging="180"/>
        <w:jc w:val="both"/>
        <w:pPrChange w:id="118" w:author="Yixuan Li" w:date="2022-12-11T15:48:00Z">
          <w:pPr>
            <w:jc w:val="both"/>
          </w:pPr>
        </w:pPrChange>
      </w:pPr>
    </w:p>
    <w:p w14:paraId="25FAD5C5" w14:textId="77777777" w:rsidR="008E51AB" w:rsidRPr="00E57E84" w:rsidRDefault="00404482">
      <w:pPr>
        <w:tabs>
          <w:tab w:val="right" w:pos="10080"/>
        </w:tabs>
        <w:spacing w:before="120"/>
        <w:rPr>
          <w:b/>
          <w:u w:val="single"/>
          <w:lang w:eastAsia="zh-CN"/>
        </w:rPr>
        <w:pPrChange w:id="119" w:author="Yixuan Li" w:date="2022-12-11T15:48:00Z">
          <w:pPr>
            <w:tabs>
              <w:tab w:val="right" w:pos="10080"/>
            </w:tabs>
            <w:jc w:val="both"/>
          </w:pPr>
        </w:pPrChange>
      </w:pPr>
      <w:r w:rsidRPr="00E57E84">
        <w:rPr>
          <w:b/>
          <w:u w:val="single"/>
          <w:lang w:eastAsia="zh-CN"/>
        </w:rPr>
        <w:t>SKILLS AND INTERESTS</w:t>
      </w:r>
      <w:r w:rsidRPr="00E57E84">
        <w:rPr>
          <w:rFonts w:hint="eastAsia"/>
          <w:b/>
          <w:u w:val="single"/>
          <w:lang w:eastAsia="zh-CN"/>
        </w:rPr>
        <w:t xml:space="preserve">                                                                                                             </w:t>
      </w:r>
    </w:p>
    <w:p w14:paraId="22E7B3AB" w14:textId="1F18FD1D" w:rsidR="008E51AB" w:rsidRPr="00E57E84" w:rsidRDefault="00404482">
      <w:pPr>
        <w:tabs>
          <w:tab w:val="right" w:pos="10080"/>
        </w:tabs>
        <w:jc w:val="both"/>
      </w:pPr>
      <w:r w:rsidRPr="00E57E84">
        <w:rPr>
          <w:b/>
          <w:bCs/>
        </w:rPr>
        <w:t>Language:</w:t>
      </w:r>
      <w:r w:rsidRPr="00E57E84">
        <w:t xml:space="preserve"> English</w:t>
      </w:r>
      <w:r w:rsidR="004072FF">
        <w:t xml:space="preserve">, </w:t>
      </w:r>
      <w:r w:rsidRPr="00E57E84">
        <w:t xml:space="preserve">Chinese </w:t>
      </w:r>
    </w:p>
    <w:p w14:paraId="2DE47D71" w14:textId="0D0177B0" w:rsidR="008E51AB" w:rsidRDefault="000931DE">
      <w:pPr>
        <w:tabs>
          <w:tab w:val="left" w:pos="0"/>
          <w:tab w:val="left" w:pos="180"/>
        </w:tabs>
        <w:spacing w:line="300" w:lineRule="exact"/>
        <w:jc w:val="both"/>
      </w:pPr>
      <w:r>
        <w:rPr>
          <w:b/>
        </w:rPr>
        <w:t>Program</w:t>
      </w:r>
      <w:r w:rsidR="00404482" w:rsidRPr="00E57E84">
        <w:t xml:space="preserve">: </w:t>
      </w:r>
      <w:del w:id="120" w:author="Yixuan Li" w:date="2022-12-01T19:38:00Z">
        <w:r w:rsidR="00404482" w:rsidRPr="00E57E84" w:rsidDel="00905AE7">
          <w:rPr>
            <w:rFonts w:hint="eastAsia"/>
            <w:lang w:eastAsia="zh-CN"/>
          </w:rPr>
          <w:delText>Python | R | C |</w:delText>
        </w:r>
        <w:r w:rsidR="004072FF" w:rsidDel="00905AE7">
          <w:rPr>
            <w:rFonts w:hint="eastAsia"/>
            <w:lang w:eastAsia="zh-CN"/>
          </w:rPr>
          <w:delText xml:space="preserve"> C# </w:delText>
        </w:r>
        <w:r w:rsidR="00F7528E" w:rsidRPr="00E57E84" w:rsidDel="00905AE7">
          <w:rPr>
            <w:rFonts w:hint="eastAsia"/>
            <w:lang w:eastAsia="zh-CN"/>
          </w:rPr>
          <w:delText xml:space="preserve">| JavaScript | D3.js | </w:delText>
        </w:r>
        <w:r w:rsidR="004072FF" w:rsidDel="00905AE7">
          <w:rPr>
            <w:rFonts w:hint="eastAsia"/>
            <w:lang w:eastAsia="zh-CN"/>
          </w:rPr>
          <w:delText>Processing</w:delText>
        </w:r>
        <w:r w:rsidR="00404482" w:rsidRPr="00E57E84" w:rsidDel="00905AE7">
          <w:rPr>
            <w:rFonts w:hint="eastAsia"/>
            <w:lang w:eastAsia="zh-CN"/>
          </w:rPr>
          <w:delText xml:space="preserve"> </w:delText>
        </w:r>
      </w:del>
      <w:ins w:id="121" w:author="Madison N. Spinelli" w:date="2020-10-20T16:52:00Z">
        <w:del w:id="122" w:author="Yixuan Li" w:date="2022-12-01T19:38:00Z">
          <w:r w:rsidR="00404482" w:rsidRPr="00E57E84" w:rsidDel="00905AE7">
            <w:rPr>
              <w:rFonts w:hint="eastAsia"/>
              <w:lang w:eastAsia="zh-CN"/>
            </w:rPr>
            <w:delText xml:space="preserve">| </w:delText>
          </w:r>
        </w:del>
      </w:ins>
      <w:del w:id="123" w:author="Yixuan Li" w:date="2022-12-01T19:38:00Z">
        <w:r w:rsidR="00AF3BD8" w:rsidRPr="00E57E84" w:rsidDel="00905AE7">
          <w:rPr>
            <w:rFonts w:hint="eastAsia"/>
            <w:lang w:eastAsia="zh-CN"/>
          </w:rPr>
          <w:delText>MATLAB</w:delText>
        </w:r>
        <w:r w:rsidR="00AF3BD8" w:rsidDel="00905AE7">
          <w:rPr>
            <w:rFonts w:hint="eastAsia"/>
            <w:lang w:eastAsia="zh-CN"/>
          </w:rPr>
          <w:delText xml:space="preserve"> | </w:delText>
        </w:r>
      </w:del>
      <w:ins w:id="124" w:author="Madison N. Spinelli" w:date="2020-10-20T16:52:00Z">
        <w:del w:id="125" w:author="Yixuan Li" w:date="2022-12-01T19:38:00Z">
          <w:r w:rsidR="00404482" w:rsidRPr="00E57E84" w:rsidDel="00905AE7">
            <w:rPr>
              <w:rFonts w:hint="eastAsia"/>
              <w:lang w:eastAsia="zh-CN"/>
            </w:rPr>
            <w:delText>Py</w:delText>
          </w:r>
        </w:del>
      </w:ins>
      <w:del w:id="126" w:author="Yixuan Li" w:date="2022-12-01T19:38:00Z">
        <w:r w:rsidR="00F7528E" w:rsidRPr="00E57E84" w:rsidDel="00905AE7">
          <w:rPr>
            <w:rFonts w:hint="eastAsia"/>
            <w:lang w:eastAsia="zh-CN"/>
          </w:rPr>
          <w:delText>T</w:delText>
        </w:r>
      </w:del>
      <w:ins w:id="127" w:author="Madison N. Spinelli" w:date="2020-10-20T16:52:00Z">
        <w:del w:id="128" w:author="Yixuan Li" w:date="2022-12-01T19:38:00Z">
          <w:r w:rsidR="00404482" w:rsidRPr="00E57E84" w:rsidDel="00905AE7">
            <w:rPr>
              <w:rFonts w:hint="eastAsia"/>
              <w:lang w:eastAsia="zh-CN"/>
            </w:rPr>
            <w:delText xml:space="preserve">orch | TensorFlow </w:delText>
          </w:r>
        </w:del>
      </w:ins>
      <w:ins w:id="129" w:author="Yixuan Li" w:date="2022-12-11T15:49:00Z">
        <w:r w:rsidR="0039596A" w:rsidRPr="0039596A">
          <w:rPr>
            <w:lang w:eastAsia="zh-CN"/>
          </w:rPr>
          <w:t xml:space="preserve">Python | R | C | C# | JavaScript | D3.js | Processing | MATLAB | </w:t>
        </w:r>
        <w:proofErr w:type="spellStart"/>
        <w:r w:rsidR="0039596A" w:rsidRPr="0039596A">
          <w:rPr>
            <w:lang w:eastAsia="zh-CN"/>
          </w:rPr>
          <w:t>PyTorch</w:t>
        </w:r>
        <w:proofErr w:type="spellEnd"/>
        <w:r w:rsidR="0039596A" w:rsidRPr="0039596A">
          <w:rPr>
            <w:lang w:eastAsia="zh-CN"/>
          </w:rPr>
          <w:t xml:space="preserve"> | TensorFlow</w:t>
        </w:r>
      </w:ins>
    </w:p>
    <w:p w14:paraId="6BB44CF7" w14:textId="7738A068" w:rsidR="004072FF" w:rsidRPr="00E57E84" w:rsidRDefault="004072FF">
      <w:pPr>
        <w:tabs>
          <w:tab w:val="left" w:pos="0"/>
          <w:tab w:val="left" w:pos="180"/>
        </w:tabs>
        <w:spacing w:line="300" w:lineRule="exact"/>
        <w:jc w:val="both"/>
      </w:pPr>
      <w:del w:id="130" w:author="Yixuan Li" w:date="2023-03-20T11:07:00Z">
        <w:r w:rsidRPr="000931DE" w:rsidDel="006A5D6A">
          <w:rPr>
            <w:b/>
            <w:bCs/>
          </w:rPr>
          <w:delText>Software</w:delText>
        </w:r>
      </w:del>
      <w:ins w:id="131" w:author="Yixuan Li" w:date="2023-03-20T11:07:00Z">
        <w:r w:rsidR="006A5D6A">
          <w:rPr>
            <w:b/>
            <w:bCs/>
          </w:rPr>
          <w:t>Tool</w:t>
        </w:r>
      </w:ins>
      <w:r>
        <w:t xml:space="preserve">: Unity | Unreal Engine | </w:t>
      </w:r>
      <w:ins w:id="132" w:author="Yixuan Li" w:date="2023-03-20T11:07:00Z">
        <w:r w:rsidR="00A20D66">
          <w:t xml:space="preserve">Tableau | </w:t>
        </w:r>
      </w:ins>
      <w:proofErr w:type="spellStart"/>
      <w:r>
        <w:t>TouchDesigner</w:t>
      </w:r>
      <w:proofErr w:type="spellEnd"/>
      <w:r>
        <w:t xml:space="preserve"> |</w:t>
      </w:r>
      <w:r w:rsidRPr="004072FF">
        <w:t xml:space="preserve"> </w:t>
      </w:r>
      <w:del w:id="133" w:author="Yixuan Li" w:date="2022-11-15T09:36:00Z">
        <w:r w:rsidRPr="004072FF" w:rsidDel="00D132E8">
          <w:delText xml:space="preserve">AutoCAD | </w:delText>
        </w:r>
      </w:del>
      <w:r>
        <w:t>Blender</w:t>
      </w:r>
      <w:r w:rsidR="00CA6714">
        <w:t xml:space="preserve"> | </w:t>
      </w:r>
      <w:del w:id="134" w:author="Yixuan Li" w:date="2022-11-15T09:36:00Z">
        <w:r w:rsidR="00CA6714" w:rsidDel="00D132E8">
          <w:delText xml:space="preserve">Max/MSP </w:delText>
        </w:r>
        <w:r w:rsidR="00A52D5A" w:rsidDel="00D132E8">
          <w:delText>| Logic Pro</w:delText>
        </w:r>
      </w:del>
      <w:ins w:id="135" w:author="Yixuan Li" w:date="2022-11-15T09:36:00Z">
        <w:r w:rsidR="00D132E8">
          <w:t>Rhino | Max</w:t>
        </w:r>
      </w:ins>
      <w:ins w:id="136" w:author="Yixuan Li" w:date="2022-11-15T09:37:00Z">
        <w:r w:rsidR="00D132E8">
          <w:t>/MSP</w:t>
        </w:r>
      </w:ins>
      <w:ins w:id="137" w:author="Yixuan Li" w:date="2022-11-15T09:36:00Z">
        <w:r w:rsidR="00D132E8">
          <w:t xml:space="preserve"> | Ardu</w:t>
        </w:r>
      </w:ins>
      <w:ins w:id="138" w:author="Yixuan Li" w:date="2022-11-15T09:37:00Z">
        <w:r w:rsidR="00D132E8">
          <w:t>i</w:t>
        </w:r>
      </w:ins>
      <w:ins w:id="139" w:author="Yixuan Li" w:date="2022-11-15T09:36:00Z">
        <w:r w:rsidR="00D132E8">
          <w:t>no</w:t>
        </w:r>
      </w:ins>
    </w:p>
    <w:p w14:paraId="31AD151E" w14:textId="77777777" w:rsidR="008E51AB" w:rsidRDefault="00404482">
      <w:pPr>
        <w:tabs>
          <w:tab w:val="left" w:pos="0"/>
          <w:tab w:val="left" w:pos="180"/>
        </w:tabs>
        <w:spacing w:line="300" w:lineRule="exact"/>
        <w:jc w:val="both"/>
      </w:pPr>
      <w:r w:rsidRPr="00E57E84">
        <w:rPr>
          <w:rFonts w:hint="eastAsia"/>
          <w:b/>
          <w:bCs/>
        </w:rPr>
        <w:t>Certificate</w:t>
      </w:r>
      <w:r w:rsidRPr="00E57E84">
        <w:rPr>
          <w:rFonts w:hint="eastAsia"/>
        </w:rPr>
        <w:t>: Machine Learning Certificate by Andrew Ng</w:t>
      </w:r>
      <w:r>
        <w:rPr>
          <w:rFonts w:hint="eastAsia"/>
        </w:rPr>
        <w:t xml:space="preserve"> </w:t>
      </w:r>
    </w:p>
    <w:sectPr w:rsidR="008E51AB"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A5FF0"/>
    <w:multiLevelType w:val="multilevel"/>
    <w:tmpl w:val="155A5FF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4878C2"/>
    <w:multiLevelType w:val="hybridMultilevel"/>
    <w:tmpl w:val="C09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13FF0"/>
    <w:multiLevelType w:val="multilevel"/>
    <w:tmpl w:val="73A13FF0"/>
    <w:lvl w:ilvl="0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480" w:hanging="360"/>
      </w:pPr>
      <w:rPr>
        <w:rFonts w:ascii="Wingdings" w:hAnsi="Wingdings" w:hint="default"/>
      </w:rPr>
    </w:lvl>
  </w:abstractNum>
  <w:num w:numId="1" w16cid:durableId="1120538479">
    <w:abstractNumId w:val="0"/>
  </w:num>
  <w:num w:numId="2" w16cid:durableId="790587399">
    <w:abstractNumId w:val="3"/>
  </w:num>
  <w:num w:numId="3" w16cid:durableId="677005716">
    <w:abstractNumId w:val="2"/>
  </w:num>
  <w:num w:numId="4" w16cid:durableId="18401214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ixuan Li">
    <w15:presenceInfo w15:providerId="AD" w15:userId="S::yixuanli539@ucsb.edu::5e52c5ef-e657-4284-9b3e-7874e52cb287"/>
  </w15:person>
  <w15:person w15:author="Madison N. Spinelli">
    <w15:presenceInfo w15:providerId="AD" w15:userId="S::madisons@princeton.edu::b11b3fb8-74b6-4797-a8b3-a57375301e61"/>
  </w15:person>
  <w15:person w15:author="Ev">
    <w15:presenceInfo w15:providerId="None" w15:userId="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E8"/>
    <w:rsid w:val="000020BF"/>
    <w:rsid w:val="000061A0"/>
    <w:rsid w:val="00017BCD"/>
    <w:rsid w:val="0002158A"/>
    <w:rsid w:val="000264BA"/>
    <w:rsid w:val="00055823"/>
    <w:rsid w:val="00064397"/>
    <w:rsid w:val="00072517"/>
    <w:rsid w:val="00080F93"/>
    <w:rsid w:val="000931DE"/>
    <w:rsid w:val="00093DD4"/>
    <w:rsid w:val="00096283"/>
    <w:rsid w:val="000A6623"/>
    <w:rsid w:val="00103D43"/>
    <w:rsid w:val="001211AF"/>
    <w:rsid w:val="00122C30"/>
    <w:rsid w:val="001306D2"/>
    <w:rsid w:val="0015463B"/>
    <w:rsid w:val="001704E5"/>
    <w:rsid w:val="00173746"/>
    <w:rsid w:val="00174A16"/>
    <w:rsid w:val="001C1B74"/>
    <w:rsid w:val="001C4DD1"/>
    <w:rsid w:val="001D0E30"/>
    <w:rsid w:val="001F6BB1"/>
    <w:rsid w:val="001F7E64"/>
    <w:rsid w:val="00225AD2"/>
    <w:rsid w:val="0022796F"/>
    <w:rsid w:val="00242D98"/>
    <w:rsid w:val="00245299"/>
    <w:rsid w:val="0024750B"/>
    <w:rsid w:val="00252143"/>
    <w:rsid w:val="00263226"/>
    <w:rsid w:val="0028770B"/>
    <w:rsid w:val="002B306B"/>
    <w:rsid w:val="002F4465"/>
    <w:rsid w:val="00305AB6"/>
    <w:rsid w:val="00307B28"/>
    <w:rsid w:val="00313671"/>
    <w:rsid w:val="0032653E"/>
    <w:rsid w:val="003431BF"/>
    <w:rsid w:val="00347B53"/>
    <w:rsid w:val="00361D41"/>
    <w:rsid w:val="003735D8"/>
    <w:rsid w:val="00377AFC"/>
    <w:rsid w:val="0039596A"/>
    <w:rsid w:val="003B29FC"/>
    <w:rsid w:val="003B5885"/>
    <w:rsid w:val="003C2ADA"/>
    <w:rsid w:val="003D0ED8"/>
    <w:rsid w:val="003E342A"/>
    <w:rsid w:val="003E38EE"/>
    <w:rsid w:val="003F7EAC"/>
    <w:rsid w:val="004019CE"/>
    <w:rsid w:val="00404482"/>
    <w:rsid w:val="00406A1B"/>
    <w:rsid w:val="004072FF"/>
    <w:rsid w:val="0042319D"/>
    <w:rsid w:val="0044300F"/>
    <w:rsid w:val="004538CB"/>
    <w:rsid w:val="004707AD"/>
    <w:rsid w:val="004716A4"/>
    <w:rsid w:val="00491DFD"/>
    <w:rsid w:val="004A0F1C"/>
    <w:rsid w:val="004A1D0D"/>
    <w:rsid w:val="004C46E6"/>
    <w:rsid w:val="00506CF9"/>
    <w:rsid w:val="00507962"/>
    <w:rsid w:val="005176AF"/>
    <w:rsid w:val="0052066A"/>
    <w:rsid w:val="005250A2"/>
    <w:rsid w:val="0052601C"/>
    <w:rsid w:val="0052688D"/>
    <w:rsid w:val="0053287B"/>
    <w:rsid w:val="0054716D"/>
    <w:rsid w:val="00551F66"/>
    <w:rsid w:val="00554CA4"/>
    <w:rsid w:val="00556A37"/>
    <w:rsid w:val="00557306"/>
    <w:rsid w:val="005609F8"/>
    <w:rsid w:val="005711B8"/>
    <w:rsid w:val="00574D5B"/>
    <w:rsid w:val="00576916"/>
    <w:rsid w:val="005917E9"/>
    <w:rsid w:val="005A367E"/>
    <w:rsid w:val="005A50E3"/>
    <w:rsid w:val="005E7B78"/>
    <w:rsid w:val="005F18B8"/>
    <w:rsid w:val="005F392B"/>
    <w:rsid w:val="005F6CE5"/>
    <w:rsid w:val="006053C8"/>
    <w:rsid w:val="006101C5"/>
    <w:rsid w:val="0062073E"/>
    <w:rsid w:val="00627492"/>
    <w:rsid w:val="00630AE8"/>
    <w:rsid w:val="00642A08"/>
    <w:rsid w:val="0065501E"/>
    <w:rsid w:val="00661DF5"/>
    <w:rsid w:val="006633BC"/>
    <w:rsid w:val="00670AAE"/>
    <w:rsid w:val="0067198D"/>
    <w:rsid w:val="006743ED"/>
    <w:rsid w:val="006777D6"/>
    <w:rsid w:val="0068381D"/>
    <w:rsid w:val="00690B72"/>
    <w:rsid w:val="006A5D6A"/>
    <w:rsid w:val="006C23DE"/>
    <w:rsid w:val="00702C93"/>
    <w:rsid w:val="0070547D"/>
    <w:rsid w:val="007273DC"/>
    <w:rsid w:val="00733639"/>
    <w:rsid w:val="00752CA4"/>
    <w:rsid w:val="007638BF"/>
    <w:rsid w:val="00775DEF"/>
    <w:rsid w:val="00784558"/>
    <w:rsid w:val="007C117B"/>
    <w:rsid w:val="007D06B3"/>
    <w:rsid w:val="007D29C0"/>
    <w:rsid w:val="007D2C98"/>
    <w:rsid w:val="00803483"/>
    <w:rsid w:val="008117D8"/>
    <w:rsid w:val="00813914"/>
    <w:rsid w:val="008204FE"/>
    <w:rsid w:val="008416A8"/>
    <w:rsid w:val="008656EA"/>
    <w:rsid w:val="00873203"/>
    <w:rsid w:val="00892E89"/>
    <w:rsid w:val="008A405E"/>
    <w:rsid w:val="008A494E"/>
    <w:rsid w:val="008B333D"/>
    <w:rsid w:val="008B6D3A"/>
    <w:rsid w:val="008D58AF"/>
    <w:rsid w:val="008E51AB"/>
    <w:rsid w:val="008F6A8C"/>
    <w:rsid w:val="00905AE7"/>
    <w:rsid w:val="00926B13"/>
    <w:rsid w:val="00927A72"/>
    <w:rsid w:val="00930E14"/>
    <w:rsid w:val="00942D01"/>
    <w:rsid w:val="00962BBA"/>
    <w:rsid w:val="00974ED7"/>
    <w:rsid w:val="00982C32"/>
    <w:rsid w:val="00983ED0"/>
    <w:rsid w:val="009A5787"/>
    <w:rsid w:val="009B0601"/>
    <w:rsid w:val="009C76B1"/>
    <w:rsid w:val="009D1C30"/>
    <w:rsid w:val="009F2265"/>
    <w:rsid w:val="00A20D66"/>
    <w:rsid w:val="00A22786"/>
    <w:rsid w:val="00A44586"/>
    <w:rsid w:val="00A52D5A"/>
    <w:rsid w:val="00A755F0"/>
    <w:rsid w:val="00A771E8"/>
    <w:rsid w:val="00A84E6C"/>
    <w:rsid w:val="00AC3010"/>
    <w:rsid w:val="00AE041E"/>
    <w:rsid w:val="00AF0833"/>
    <w:rsid w:val="00AF3BD8"/>
    <w:rsid w:val="00AF4B28"/>
    <w:rsid w:val="00AF65F4"/>
    <w:rsid w:val="00B14C17"/>
    <w:rsid w:val="00B21B2B"/>
    <w:rsid w:val="00B25326"/>
    <w:rsid w:val="00B35ABD"/>
    <w:rsid w:val="00B439B8"/>
    <w:rsid w:val="00B74176"/>
    <w:rsid w:val="00B82314"/>
    <w:rsid w:val="00B82640"/>
    <w:rsid w:val="00BA330D"/>
    <w:rsid w:val="00BE561D"/>
    <w:rsid w:val="00BF2761"/>
    <w:rsid w:val="00C004C9"/>
    <w:rsid w:val="00C05E8A"/>
    <w:rsid w:val="00C41280"/>
    <w:rsid w:val="00C46CC7"/>
    <w:rsid w:val="00C949F9"/>
    <w:rsid w:val="00CA20AF"/>
    <w:rsid w:val="00CA4F2C"/>
    <w:rsid w:val="00CA6714"/>
    <w:rsid w:val="00CC68DA"/>
    <w:rsid w:val="00CC751E"/>
    <w:rsid w:val="00CD138C"/>
    <w:rsid w:val="00CD4CED"/>
    <w:rsid w:val="00D060FD"/>
    <w:rsid w:val="00D132E8"/>
    <w:rsid w:val="00D138B6"/>
    <w:rsid w:val="00D206B6"/>
    <w:rsid w:val="00D25922"/>
    <w:rsid w:val="00D45B23"/>
    <w:rsid w:val="00D636C9"/>
    <w:rsid w:val="00D723BA"/>
    <w:rsid w:val="00D76EF0"/>
    <w:rsid w:val="00D80CBE"/>
    <w:rsid w:val="00D839A9"/>
    <w:rsid w:val="00DA2BE9"/>
    <w:rsid w:val="00DC09AC"/>
    <w:rsid w:val="00DD55FA"/>
    <w:rsid w:val="00DE4740"/>
    <w:rsid w:val="00DF3F03"/>
    <w:rsid w:val="00E01A56"/>
    <w:rsid w:val="00E040D6"/>
    <w:rsid w:val="00E15826"/>
    <w:rsid w:val="00E3289C"/>
    <w:rsid w:val="00E57E84"/>
    <w:rsid w:val="00E624D1"/>
    <w:rsid w:val="00E76D04"/>
    <w:rsid w:val="00E96475"/>
    <w:rsid w:val="00EA7D84"/>
    <w:rsid w:val="00EE1EFE"/>
    <w:rsid w:val="00EE7FB1"/>
    <w:rsid w:val="00F11238"/>
    <w:rsid w:val="00F15ACE"/>
    <w:rsid w:val="00F16281"/>
    <w:rsid w:val="00F17777"/>
    <w:rsid w:val="00F17F3D"/>
    <w:rsid w:val="00F20FAE"/>
    <w:rsid w:val="00F33BE0"/>
    <w:rsid w:val="00F3533D"/>
    <w:rsid w:val="00F35D03"/>
    <w:rsid w:val="00F4498C"/>
    <w:rsid w:val="00F706E0"/>
    <w:rsid w:val="00F707FA"/>
    <w:rsid w:val="00F7528E"/>
    <w:rsid w:val="00F761DB"/>
    <w:rsid w:val="00F8043B"/>
    <w:rsid w:val="00F80AB2"/>
    <w:rsid w:val="00F85B72"/>
    <w:rsid w:val="00FA0E91"/>
    <w:rsid w:val="00FA4C54"/>
    <w:rsid w:val="00FB5366"/>
    <w:rsid w:val="00FD0DD7"/>
    <w:rsid w:val="00FE2D65"/>
    <w:rsid w:val="00FF4337"/>
    <w:rsid w:val="211926BA"/>
    <w:rsid w:val="4D562417"/>
    <w:rsid w:val="54F81A20"/>
    <w:rsid w:val="5A001896"/>
    <w:rsid w:val="5CD809B3"/>
    <w:rsid w:val="68F6508C"/>
    <w:rsid w:val="6B2D07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36DF"/>
  <w15:docId w15:val="{AC982AEE-E52F-BA4B-9D92-E720E1D6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6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PlainText">
    <w:name w:val="Plain Text"/>
    <w:basedOn w:val="Normal"/>
    <w:link w:val="PlainTextChar"/>
    <w:uiPriority w:val="99"/>
    <w:rPr>
      <w:rFonts w:ascii="Consolas" w:hAnsi="Consolas"/>
      <w:sz w:val="21"/>
      <w:szCs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1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9"/>
    <w:qFormat/>
    <w:rPr>
      <w:rFonts w:ascii="Times New Roman" w:eastAsia="SimSun" w:hAnsi="Times New Roman" w:cs="Times New Roman"/>
      <w:b/>
      <w:bCs/>
      <w:sz w:val="36"/>
      <w:szCs w:val="3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SimSun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SimSu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eastAsia="SimSun" w:hAnsi="Consolas" w:cs="Times New Roman"/>
      <w:sz w:val="21"/>
      <w:szCs w:val="21"/>
      <w:lang w:eastAsia="zh-CN"/>
    </w:rPr>
  </w:style>
  <w:style w:type="character" w:customStyle="1" w:styleId="HeaderChar">
    <w:name w:val="Header Char"/>
    <w:basedOn w:val="DefaultParagraphFont"/>
    <w:uiPriority w:val="99"/>
    <w:semiHidden/>
    <w:qFormat/>
    <w:rPr>
      <w:rFonts w:ascii="Times New Roman" w:eastAsia="SimSun" w:hAnsi="Times New Roman" w:cs="Times New Roman"/>
    </w:rPr>
  </w:style>
  <w:style w:type="character" w:customStyle="1" w:styleId="HeaderChar1">
    <w:name w:val="Header Char1"/>
    <w:basedOn w:val="DefaultParagraphFont"/>
    <w:link w:val="Header"/>
    <w:uiPriority w:val="99"/>
    <w:qFormat/>
    <w:locked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F3F0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80CBE"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8264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ffanylyx.github.io/YixuanLi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yixuanli@gatech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0BAA37-8D0D-9C40-B874-C5C2D8A1FC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Forward Media, Inc.</Company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Cheng</dc:creator>
  <cp:lastModifiedBy>Li, Yixuan</cp:lastModifiedBy>
  <cp:revision>2</cp:revision>
  <cp:lastPrinted>2022-10-20T01:06:00Z</cp:lastPrinted>
  <dcterms:created xsi:type="dcterms:W3CDTF">2025-06-02T20:03:00Z</dcterms:created>
  <dcterms:modified xsi:type="dcterms:W3CDTF">2025-06-02T20:03:00Z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